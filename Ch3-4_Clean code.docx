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53337" w:rsidRDefault="00935F23" w:rsidP="0060463B">
      <w:pPr>
        <w:pStyle w:val="Heading1"/>
      </w:pPr>
      <w:r>
        <w:t>Chapter 3: Functions</w:t>
      </w:r>
    </w:p>
    <w:p w14:paraId="00000002" w14:textId="77777777" w:rsidR="00C53337" w:rsidRDefault="00C53337"/>
    <w:p w14:paraId="00000003" w14:textId="77777777" w:rsidR="00C53337" w:rsidRDefault="00935F23">
      <w:pPr>
        <w:jc w:val="center"/>
      </w:pPr>
      <w:r>
        <w:t>SUMMARY</w:t>
      </w:r>
    </w:p>
    <w:p w14:paraId="00000004" w14:textId="77777777" w:rsidR="00C53337" w:rsidRDefault="00C53337">
      <w:pPr>
        <w:jc w:val="center"/>
      </w:pPr>
    </w:p>
    <w:p w14:paraId="00000005" w14:textId="77777777" w:rsidR="00C53337" w:rsidRDefault="00935F23">
      <w:pPr>
        <w:jc w:val="both"/>
      </w:pPr>
      <w:r>
        <w:t>Functions are the first line of organization in any program. It is critical because it is one of the primary things to consider when implementing a program.</w:t>
      </w:r>
    </w:p>
    <w:p w14:paraId="00000006" w14:textId="77777777" w:rsidR="00C53337" w:rsidRDefault="00C53337">
      <w:pPr>
        <w:jc w:val="both"/>
      </w:pPr>
    </w:p>
    <w:p w14:paraId="00000007" w14:textId="77777777" w:rsidR="00C53337" w:rsidRDefault="00935F23">
      <w:pPr>
        <w:numPr>
          <w:ilvl w:val="0"/>
          <w:numId w:val="5"/>
        </w:numPr>
        <w:jc w:val="both"/>
      </w:pPr>
      <w:r>
        <w:t>Functions should be short and if possible smaller than short.</w:t>
      </w:r>
    </w:p>
    <w:p w14:paraId="00000008" w14:textId="77777777" w:rsidR="00C53337" w:rsidRDefault="00935F23">
      <w:pPr>
        <w:numPr>
          <w:ilvl w:val="0"/>
          <w:numId w:val="5"/>
        </w:numPr>
        <w:jc w:val="both"/>
      </w:pPr>
      <w:r>
        <w:t>Functions should do one thing and should do it only.</w:t>
      </w:r>
    </w:p>
    <w:p w14:paraId="00000009" w14:textId="77777777" w:rsidR="00C53337" w:rsidRDefault="00C53337">
      <w:pPr>
        <w:ind w:left="720"/>
        <w:jc w:val="both"/>
      </w:pPr>
    </w:p>
    <w:p w14:paraId="0000000A" w14:textId="77777777" w:rsidR="00C53337" w:rsidRDefault="00935F23">
      <w:pPr>
        <w:jc w:val="both"/>
      </w:pPr>
      <w:r>
        <w:rPr>
          <w:b/>
        </w:rPr>
        <w:t>Blocks and Indenting</w:t>
      </w:r>
    </w:p>
    <w:p w14:paraId="0000000B" w14:textId="77777777" w:rsidR="00C53337" w:rsidRDefault="00935F23">
      <w:pPr>
        <w:numPr>
          <w:ilvl w:val="0"/>
          <w:numId w:val="6"/>
        </w:numPr>
        <w:jc w:val="both"/>
      </w:pPr>
      <w:r>
        <w:t>Blocks within statements should be one line long.</w:t>
      </w:r>
    </w:p>
    <w:p w14:paraId="0000000C" w14:textId="77777777" w:rsidR="00C53337" w:rsidRDefault="00935F23">
      <w:pPr>
        <w:numPr>
          <w:ilvl w:val="0"/>
          <w:numId w:val="6"/>
        </w:numPr>
        <w:jc w:val="both"/>
      </w:pPr>
      <w:r>
        <w:t>Functions should not be long enough to hold nested structures</w:t>
      </w:r>
    </w:p>
    <w:p w14:paraId="0000000D" w14:textId="77777777" w:rsidR="00C53337" w:rsidRDefault="00935F23">
      <w:pPr>
        <w:numPr>
          <w:ilvl w:val="0"/>
          <w:numId w:val="6"/>
        </w:numPr>
        <w:jc w:val="both"/>
      </w:pPr>
      <w:r>
        <w:t>Indent level of a function should not be greater than one or two to m</w:t>
      </w:r>
      <w:r>
        <w:t>ake it easy to understand.</w:t>
      </w:r>
    </w:p>
    <w:p w14:paraId="0000000E" w14:textId="77777777" w:rsidR="00C53337" w:rsidRDefault="00C53337">
      <w:pPr>
        <w:ind w:left="720"/>
        <w:jc w:val="both"/>
      </w:pPr>
    </w:p>
    <w:p w14:paraId="0000000F" w14:textId="77777777" w:rsidR="00C53337" w:rsidRDefault="00935F23">
      <w:pPr>
        <w:jc w:val="both"/>
      </w:pPr>
      <w:r>
        <w:rPr>
          <w:b/>
        </w:rPr>
        <w:t>Sections within Functions</w:t>
      </w:r>
    </w:p>
    <w:p w14:paraId="00000010" w14:textId="77777777" w:rsidR="00C53337" w:rsidRDefault="00935F23">
      <w:pPr>
        <w:numPr>
          <w:ilvl w:val="0"/>
          <w:numId w:val="3"/>
        </w:numPr>
        <w:jc w:val="both"/>
      </w:pPr>
      <w:r>
        <w:t>Functions that do one thing cannot be reasonably divided into sections.</w:t>
      </w:r>
    </w:p>
    <w:p w14:paraId="00000011" w14:textId="77777777" w:rsidR="00C53337" w:rsidRDefault="00C53337">
      <w:pPr>
        <w:ind w:left="720"/>
        <w:jc w:val="both"/>
      </w:pPr>
    </w:p>
    <w:p w14:paraId="00000012" w14:textId="77777777" w:rsidR="00C53337" w:rsidRDefault="00935F23">
      <w:pPr>
        <w:jc w:val="both"/>
        <w:rPr>
          <w:b/>
        </w:rPr>
      </w:pPr>
      <w:r>
        <w:rPr>
          <w:b/>
        </w:rPr>
        <w:t>One Level of Abstraction per Function</w:t>
      </w:r>
    </w:p>
    <w:p w14:paraId="00000013" w14:textId="77777777" w:rsidR="00C53337" w:rsidRDefault="00935F23">
      <w:pPr>
        <w:numPr>
          <w:ilvl w:val="0"/>
          <w:numId w:val="2"/>
        </w:numPr>
        <w:jc w:val="both"/>
      </w:pPr>
      <w:r>
        <w:t>There is a need that all functions have the same level of abstraction for it is easy to tra</w:t>
      </w:r>
      <w:r>
        <w:t>ce who violates a rule.</w:t>
      </w:r>
    </w:p>
    <w:p w14:paraId="00000014" w14:textId="77777777" w:rsidR="00C53337" w:rsidRDefault="00C53337">
      <w:pPr>
        <w:jc w:val="both"/>
      </w:pPr>
    </w:p>
    <w:p w14:paraId="00000015" w14:textId="77777777" w:rsidR="00C53337" w:rsidRDefault="00935F23">
      <w:pPr>
        <w:jc w:val="both"/>
        <w:rPr>
          <w:b/>
        </w:rPr>
      </w:pPr>
      <w:r>
        <w:rPr>
          <w:b/>
        </w:rPr>
        <w:t>Reading Code from Top to Bottom: The Stepdown Rule</w:t>
      </w:r>
    </w:p>
    <w:p w14:paraId="00000016" w14:textId="77777777" w:rsidR="00C53337" w:rsidRDefault="00935F23">
      <w:pPr>
        <w:numPr>
          <w:ilvl w:val="0"/>
          <w:numId w:val="7"/>
        </w:numPr>
        <w:jc w:val="both"/>
      </w:pPr>
      <w:r>
        <w:t>It is the key to keeping functions short and making sure they do “one thing.” Making the code read like a top-down set of TO paragraphs is an effective technique for keeping the ab</w:t>
      </w:r>
      <w:r>
        <w:t>straction level consistent.</w:t>
      </w:r>
    </w:p>
    <w:p w14:paraId="00000017" w14:textId="77777777" w:rsidR="00C53337" w:rsidRDefault="00C53337">
      <w:pPr>
        <w:ind w:left="720"/>
        <w:jc w:val="both"/>
      </w:pPr>
    </w:p>
    <w:p w14:paraId="00000018" w14:textId="77777777" w:rsidR="00C53337" w:rsidRDefault="00935F23">
      <w:pPr>
        <w:jc w:val="both"/>
        <w:rPr>
          <w:b/>
        </w:rPr>
      </w:pPr>
      <w:r>
        <w:rPr>
          <w:b/>
        </w:rPr>
        <w:t>Switch Statements</w:t>
      </w:r>
    </w:p>
    <w:p w14:paraId="00000019" w14:textId="77777777" w:rsidR="00C53337" w:rsidRDefault="00935F23">
      <w:pPr>
        <w:numPr>
          <w:ilvl w:val="0"/>
          <w:numId w:val="4"/>
        </w:numPr>
        <w:jc w:val="both"/>
      </w:pPr>
      <w:r>
        <w:t>By nature, switch statements always do N things. We can’t always avoid switch statements, but we can make sure that each switch statement is buried in a low-level class and is never repeated.</w:t>
      </w:r>
    </w:p>
    <w:p w14:paraId="0000001A" w14:textId="77777777" w:rsidR="00C53337" w:rsidRDefault="00C53337">
      <w:pPr>
        <w:ind w:left="720"/>
        <w:jc w:val="both"/>
      </w:pPr>
    </w:p>
    <w:p w14:paraId="0000001B" w14:textId="77777777" w:rsidR="00C53337" w:rsidRDefault="00935F23">
      <w:pPr>
        <w:jc w:val="both"/>
        <w:rPr>
          <w:b/>
        </w:rPr>
      </w:pPr>
      <w:r>
        <w:rPr>
          <w:b/>
        </w:rPr>
        <w:t>Use Descriptive Names</w:t>
      </w:r>
    </w:p>
    <w:p w14:paraId="0000001C" w14:textId="77777777" w:rsidR="00C53337" w:rsidRDefault="00935F23">
      <w:pPr>
        <w:numPr>
          <w:ilvl w:val="0"/>
          <w:numId w:val="1"/>
        </w:numPr>
        <w:jc w:val="both"/>
      </w:pPr>
      <w:r>
        <w:t>Choosing descriptive names will clarify the design of the module in your mind and help you to improve it.</w:t>
      </w:r>
    </w:p>
    <w:p w14:paraId="0000001D" w14:textId="77777777" w:rsidR="00C53337" w:rsidRDefault="00C53337">
      <w:pPr>
        <w:ind w:left="720"/>
        <w:jc w:val="both"/>
      </w:pPr>
    </w:p>
    <w:p w14:paraId="0000001E" w14:textId="150F5D57" w:rsidR="00C53337" w:rsidRDefault="00935F23">
      <w:pPr>
        <w:jc w:val="both"/>
      </w:pPr>
      <w:r>
        <w:rPr>
          <w:b/>
        </w:rPr>
        <w:t>Function Arguments</w:t>
      </w:r>
      <w:r>
        <w:t xml:space="preserve"> </w:t>
      </w:r>
    </w:p>
    <w:p w14:paraId="08942EA9" w14:textId="74E2E68F" w:rsidR="006E1DC0" w:rsidRDefault="006E1DC0" w:rsidP="0060463B">
      <w:pPr>
        <w:pStyle w:val="ListParagraph"/>
        <w:numPr>
          <w:ilvl w:val="0"/>
          <w:numId w:val="1"/>
        </w:numPr>
        <w:jc w:val="both"/>
      </w:pPr>
      <w:r>
        <w:t>The ideal number of arguments for a function is zero (niladic), one (monadic), two (dyadic), three (triadic), and if more than three (polyadic) but it requires special justification.</w:t>
      </w:r>
    </w:p>
    <w:p w14:paraId="097C8902" w14:textId="71BEAFA4" w:rsidR="0060463B" w:rsidRDefault="006E1DC0" w:rsidP="0060463B">
      <w:pPr>
        <w:pStyle w:val="ListParagraph"/>
        <w:numPr>
          <w:ilvl w:val="0"/>
          <w:numId w:val="1"/>
        </w:numPr>
        <w:jc w:val="both"/>
      </w:pPr>
      <w:r>
        <w:t>Output arguments often cause us to double take.</w:t>
      </w:r>
    </w:p>
    <w:p w14:paraId="3B6522E3" w14:textId="50ED0B01" w:rsidR="006E1DC0" w:rsidRDefault="006E1DC0" w:rsidP="0060463B">
      <w:pPr>
        <w:pStyle w:val="ListParagraph"/>
        <w:numPr>
          <w:ilvl w:val="0"/>
          <w:numId w:val="1"/>
        </w:numPr>
        <w:jc w:val="both"/>
      </w:pPr>
      <w:r>
        <w:t>Input arguments is the next best thing to no arguments.</w:t>
      </w:r>
    </w:p>
    <w:p w14:paraId="30CC0593" w14:textId="3BC81D98" w:rsidR="006E1DC0" w:rsidRDefault="006E1DC0" w:rsidP="006E1DC0">
      <w:pPr>
        <w:jc w:val="both"/>
        <w:rPr>
          <w:b/>
        </w:rPr>
      </w:pPr>
      <w:r w:rsidRPr="006E1DC0">
        <w:rPr>
          <w:b/>
        </w:rPr>
        <w:lastRenderedPageBreak/>
        <w:t>Common Monadic Forms</w:t>
      </w:r>
    </w:p>
    <w:p w14:paraId="07243633" w14:textId="3AE6FDE3" w:rsidR="006E1DC0" w:rsidRDefault="006E1DC0" w:rsidP="006E1DC0">
      <w:pPr>
        <w:pStyle w:val="ListParagraph"/>
        <w:numPr>
          <w:ilvl w:val="0"/>
          <w:numId w:val="1"/>
        </w:numPr>
        <w:jc w:val="both"/>
      </w:pPr>
      <w:r>
        <w:t xml:space="preserve">Always choose a name </w:t>
      </w:r>
      <w:r>
        <w:t xml:space="preserve">that </w:t>
      </w:r>
      <w:r>
        <w:t xml:space="preserve">will </w:t>
      </w:r>
      <w:r>
        <w:t>make the distinction clear, and always use the two forms in a consistent context.</w:t>
      </w:r>
    </w:p>
    <w:p w14:paraId="4AA6BE89" w14:textId="4B67AD20" w:rsidR="006E1DC0" w:rsidRDefault="006E1DC0" w:rsidP="006E1DC0">
      <w:pPr>
        <w:pStyle w:val="ListParagraph"/>
        <w:numPr>
          <w:ilvl w:val="0"/>
          <w:numId w:val="1"/>
        </w:numPr>
        <w:jc w:val="both"/>
      </w:pPr>
      <w:r>
        <w:t>The overall program is meant to interpret the function call as an event and use the argument to alter the state of the system</w:t>
      </w:r>
    </w:p>
    <w:p w14:paraId="30BDFCD2" w14:textId="6369716D" w:rsidR="006E1DC0" w:rsidRDefault="006E1DC0" w:rsidP="006E1DC0">
      <w:pPr>
        <w:pStyle w:val="ListParagraph"/>
        <w:numPr>
          <w:ilvl w:val="0"/>
          <w:numId w:val="1"/>
        </w:numPr>
        <w:jc w:val="both"/>
      </w:pPr>
      <w:r w:rsidRPr="006E1DC0">
        <w:rPr>
          <w:i/>
        </w:rPr>
        <w:t>Event</w:t>
      </w:r>
      <w:r>
        <w:t>: there is an existing input argument without output argument.</w:t>
      </w:r>
    </w:p>
    <w:p w14:paraId="5F314367" w14:textId="5C151DB1" w:rsidR="006E1DC0" w:rsidRDefault="006E1DC0" w:rsidP="006E1DC0">
      <w:pPr>
        <w:jc w:val="both"/>
      </w:pPr>
    </w:p>
    <w:p w14:paraId="312106F6" w14:textId="0E4E59C7" w:rsidR="006E1DC0" w:rsidRDefault="006E1DC0" w:rsidP="006E1DC0">
      <w:pPr>
        <w:jc w:val="both"/>
        <w:rPr>
          <w:b/>
        </w:rPr>
      </w:pPr>
      <w:r w:rsidRPr="006E1DC0">
        <w:rPr>
          <w:b/>
        </w:rPr>
        <w:t>Flag Arguments</w:t>
      </w:r>
    </w:p>
    <w:p w14:paraId="6ED6D166" w14:textId="291F3BD7" w:rsidR="006E1DC0" w:rsidRDefault="008B1D4F" w:rsidP="006E1DC0">
      <w:pPr>
        <w:pStyle w:val="ListParagraph"/>
        <w:numPr>
          <w:ilvl w:val="0"/>
          <w:numId w:val="1"/>
        </w:numPr>
        <w:jc w:val="both"/>
      </w:pPr>
      <w:r>
        <w:t>It complicates the signature of the method</w:t>
      </w:r>
      <w:r>
        <w:t>.</w:t>
      </w:r>
    </w:p>
    <w:p w14:paraId="2E476B97" w14:textId="07B38D41" w:rsidR="008B1D4F" w:rsidRDefault="008B1D4F" w:rsidP="008B1D4F">
      <w:pPr>
        <w:jc w:val="both"/>
      </w:pPr>
    </w:p>
    <w:p w14:paraId="0E3EA958" w14:textId="75E01C91" w:rsidR="008B1D4F" w:rsidRDefault="008B1D4F" w:rsidP="008B1D4F">
      <w:pPr>
        <w:jc w:val="both"/>
        <w:rPr>
          <w:b/>
        </w:rPr>
      </w:pPr>
      <w:r w:rsidRPr="008B1D4F">
        <w:rPr>
          <w:b/>
        </w:rPr>
        <w:t>Dyadic Functions</w:t>
      </w:r>
    </w:p>
    <w:p w14:paraId="31B4E289" w14:textId="28EEE865" w:rsidR="008B1D4F" w:rsidRDefault="008B1D4F" w:rsidP="008B1D4F">
      <w:pPr>
        <w:pStyle w:val="ListParagraph"/>
        <w:numPr>
          <w:ilvl w:val="0"/>
          <w:numId w:val="1"/>
        </w:numPr>
        <w:jc w:val="both"/>
      </w:pPr>
      <w:r>
        <w:t>It is a function with two arguments.</w:t>
      </w:r>
    </w:p>
    <w:p w14:paraId="70562A9A" w14:textId="7E66D8CA" w:rsidR="008B1D4F" w:rsidRPr="008B1D4F" w:rsidRDefault="008B1D4F" w:rsidP="008B1D4F">
      <w:pPr>
        <w:pStyle w:val="ListParagraph"/>
        <w:numPr>
          <w:ilvl w:val="0"/>
          <w:numId w:val="1"/>
        </w:numPr>
        <w:jc w:val="both"/>
      </w:pPr>
      <w:r>
        <w:t xml:space="preserve">If you are using dyads </w:t>
      </w:r>
      <w:r>
        <w:t>you should be aware that they come at a cost and should take advantage of what mechanis</w:t>
      </w:r>
      <w:r>
        <w:t>m</w:t>
      </w:r>
      <w:r>
        <w:t xml:space="preserve"> may be available to you to convert them into monads.</w:t>
      </w:r>
    </w:p>
    <w:p w14:paraId="241FFB53" w14:textId="4A97CB72" w:rsidR="006E1DC0" w:rsidRDefault="006E1DC0" w:rsidP="006E1DC0">
      <w:pPr>
        <w:ind w:left="360"/>
        <w:jc w:val="both"/>
      </w:pPr>
    </w:p>
    <w:p w14:paraId="3C64BD3D" w14:textId="22D90185" w:rsidR="008B1D4F" w:rsidRDefault="008B1D4F" w:rsidP="008B1D4F">
      <w:pPr>
        <w:jc w:val="both"/>
        <w:rPr>
          <w:b/>
        </w:rPr>
      </w:pPr>
      <w:r w:rsidRPr="008B1D4F">
        <w:rPr>
          <w:b/>
        </w:rPr>
        <w:t>Triads</w:t>
      </w:r>
    </w:p>
    <w:p w14:paraId="7A1C09CE" w14:textId="7D6CCAB5" w:rsidR="008B1D4F" w:rsidRDefault="008B1D4F" w:rsidP="008B1D4F">
      <w:pPr>
        <w:pStyle w:val="ListParagraph"/>
        <w:numPr>
          <w:ilvl w:val="0"/>
          <w:numId w:val="1"/>
        </w:numPr>
        <w:jc w:val="both"/>
      </w:pPr>
      <w:r>
        <w:t>It is a function with three arguments.</w:t>
      </w:r>
    </w:p>
    <w:p w14:paraId="51A97165" w14:textId="717B0632" w:rsidR="008B1D4F" w:rsidRDefault="008B1D4F" w:rsidP="008B1D4F">
      <w:pPr>
        <w:pStyle w:val="ListParagraph"/>
        <w:numPr>
          <w:ilvl w:val="0"/>
          <w:numId w:val="1"/>
        </w:numPr>
        <w:jc w:val="both"/>
      </w:pPr>
      <w:r>
        <w:t>Before you use triads, you should think carefully for it is more complicated than dyads.</w:t>
      </w:r>
    </w:p>
    <w:p w14:paraId="17A9B117" w14:textId="5AA8D8C6" w:rsidR="008B1D4F" w:rsidRDefault="008B1D4F" w:rsidP="008B1D4F">
      <w:pPr>
        <w:jc w:val="both"/>
      </w:pPr>
    </w:p>
    <w:p w14:paraId="1A91008B" w14:textId="6DA6D473" w:rsidR="008B1D4F" w:rsidRDefault="008B1D4F" w:rsidP="008B1D4F">
      <w:pPr>
        <w:jc w:val="both"/>
        <w:rPr>
          <w:b/>
        </w:rPr>
      </w:pPr>
      <w:r w:rsidRPr="008B1D4F">
        <w:rPr>
          <w:b/>
        </w:rPr>
        <w:t>Argument Objects</w:t>
      </w:r>
    </w:p>
    <w:p w14:paraId="343130C5" w14:textId="544DD6AC" w:rsidR="008B1D4F" w:rsidRPr="008B1D4F" w:rsidRDefault="008B1D4F" w:rsidP="008B1D4F">
      <w:pPr>
        <w:pStyle w:val="ListParagraph"/>
        <w:numPr>
          <w:ilvl w:val="0"/>
          <w:numId w:val="1"/>
        </w:numPr>
        <w:jc w:val="both"/>
        <w:rPr>
          <w:b/>
        </w:rPr>
      </w:pPr>
      <w:r>
        <w:t>It will reduce the number of arguments.</w:t>
      </w:r>
    </w:p>
    <w:p w14:paraId="493164EB" w14:textId="6289BBF1" w:rsidR="008B1D4F" w:rsidRDefault="008B1D4F" w:rsidP="008B1D4F">
      <w:pPr>
        <w:jc w:val="both"/>
        <w:rPr>
          <w:b/>
        </w:rPr>
      </w:pPr>
    </w:p>
    <w:p w14:paraId="58FBF885" w14:textId="27861E81" w:rsidR="008B1D4F" w:rsidRDefault="008B1D4F" w:rsidP="008B1D4F">
      <w:pPr>
        <w:jc w:val="both"/>
        <w:rPr>
          <w:b/>
        </w:rPr>
      </w:pPr>
      <w:r>
        <w:rPr>
          <w:b/>
        </w:rPr>
        <w:t>Argument Lists</w:t>
      </w:r>
    </w:p>
    <w:p w14:paraId="5F4D14DA" w14:textId="063FA73C" w:rsidR="008B1D4F" w:rsidRPr="00213C99" w:rsidRDefault="008B1D4F" w:rsidP="008B1D4F">
      <w:pPr>
        <w:pStyle w:val="ListParagraph"/>
        <w:numPr>
          <w:ilvl w:val="0"/>
          <w:numId w:val="1"/>
        </w:numPr>
        <w:jc w:val="both"/>
        <w:rPr>
          <w:b/>
        </w:rPr>
      </w:pPr>
      <w:r>
        <w:t>. Functions that take variable arguments can be monads, dyads, or even triads</w:t>
      </w:r>
      <w:r w:rsidR="00213C99">
        <w:t>.</w:t>
      </w:r>
    </w:p>
    <w:p w14:paraId="52FF6A0F" w14:textId="732BEEAB" w:rsidR="00213C99" w:rsidRDefault="00213C99" w:rsidP="00213C99">
      <w:pPr>
        <w:jc w:val="both"/>
        <w:rPr>
          <w:b/>
        </w:rPr>
      </w:pPr>
    </w:p>
    <w:p w14:paraId="77700E01" w14:textId="29E21839" w:rsidR="00213C99" w:rsidRDefault="00213C99" w:rsidP="00213C99">
      <w:pPr>
        <w:jc w:val="both"/>
        <w:rPr>
          <w:b/>
        </w:rPr>
      </w:pPr>
      <w:r>
        <w:rPr>
          <w:b/>
        </w:rPr>
        <w:t>Verbs and Keywords</w:t>
      </w:r>
    </w:p>
    <w:p w14:paraId="61C807F0" w14:textId="5CD353DD" w:rsidR="00213C99" w:rsidRPr="00213C99" w:rsidRDefault="00213C99" w:rsidP="00213C99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Every argument should be paired with a nice verb/noun. </w:t>
      </w:r>
    </w:p>
    <w:p w14:paraId="59576D9A" w14:textId="4114A56D" w:rsidR="00213C99" w:rsidRPr="00213C99" w:rsidRDefault="00213C99" w:rsidP="00213C99">
      <w:pPr>
        <w:pStyle w:val="ListParagraph"/>
        <w:numPr>
          <w:ilvl w:val="1"/>
          <w:numId w:val="1"/>
        </w:numPr>
        <w:jc w:val="both"/>
        <w:rPr>
          <w:b/>
        </w:rPr>
      </w:pPr>
      <w:r>
        <w:t xml:space="preserve">For example: </w:t>
      </w:r>
      <w:proofErr w:type="spellStart"/>
      <w:r w:rsidRPr="00213C99">
        <w:rPr>
          <w:b/>
        </w:rPr>
        <w:t>writeField</w:t>
      </w:r>
      <w:proofErr w:type="spellEnd"/>
      <w:r>
        <w:t xml:space="preserve">(name) </w:t>
      </w:r>
    </w:p>
    <w:p w14:paraId="501B2156" w14:textId="67FD3509" w:rsidR="00213C99" w:rsidRDefault="00213C99" w:rsidP="00213C99">
      <w:pPr>
        <w:jc w:val="both"/>
        <w:rPr>
          <w:b/>
        </w:rPr>
      </w:pPr>
    </w:p>
    <w:p w14:paraId="77E881AB" w14:textId="7BC0DF8C" w:rsidR="00213C99" w:rsidRDefault="00213C99" w:rsidP="00213C99">
      <w:pPr>
        <w:jc w:val="both"/>
        <w:rPr>
          <w:b/>
        </w:rPr>
      </w:pPr>
      <w:r>
        <w:rPr>
          <w:b/>
        </w:rPr>
        <w:t>Have No Side Effects</w:t>
      </w:r>
    </w:p>
    <w:p w14:paraId="314CE9AF" w14:textId="7F7FAAB2" w:rsidR="00213C99" w:rsidRPr="00213C99" w:rsidRDefault="00213C99" w:rsidP="00213C99">
      <w:pPr>
        <w:pStyle w:val="ListParagraph"/>
        <w:numPr>
          <w:ilvl w:val="0"/>
          <w:numId w:val="1"/>
        </w:numPr>
        <w:jc w:val="both"/>
        <w:rPr>
          <w:b/>
        </w:rPr>
      </w:pPr>
      <w:r>
        <w:t>Function must promise to do one thing.</w:t>
      </w:r>
    </w:p>
    <w:p w14:paraId="5FC478FB" w14:textId="0A55A1FE" w:rsidR="00213C99" w:rsidRPr="00213C99" w:rsidRDefault="00213C99" w:rsidP="00213C99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Side effects creates </w:t>
      </w:r>
      <w:r w:rsidRPr="00213C99">
        <w:rPr>
          <w:i/>
        </w:rPr>
        <w:t>temporal coupling</w:t>
      </w:r>
      <w:r>
        <w:rPr>
          <w:i/>
        </w:rPr>
        <w:t xml:space="preserve"> </w:t>
      </w:r>
      <w:r>
        <w:t>which is confusing to understand.</w:t>
      </w:r>
    </w:p>
    <w:p w14:paraId="6EE9A866" w14:textId="14EE565B" w:rsidR="00213C99" w:rsidRDefault="00213C99" w:rsidP="00213C99">
      <w:pPr>
        <w:jc w:val="both"/>
        <w:rPr>
          <w:b/>
        </w:rPr>
      </w:pPr>
    </w:p>
    <w:p w14:paraId="167399EF" w14:textId="660CB850" w:rsidR="00213C99" w:rsidRDefault="00213C99" w:rsidP="00213C99">
      <w:pPr>
        <w:jc w:val="both"/>
        <w:rPr>
          <w:b/>
        </w:rPr>
      </w:pPr>
      <w:r>
        <w:rPr>
          <w:b/>
        </w:rPr>
        <w:t>Output Arguments</w:t>
      </w:r>
    </w:p>
    <w:p w14:paraId="1107CD7A" w14:textId="334C7677" w:rsidR="00213C99" w:rsidRPr="00213C99" w:rsidRDefault="00213C99" w:rsidP="00213C99">
      <w:pPr>
        <w:pStyle w:val="ListParagraph"/>
        <w:numPr>
          <w:ilvl w:val="0"/>
          <w:numId w:val="1"/>
        </w:numPr>
        <w:jc w:val="both"/>
        <w:rPr>
          <w:b/>
        </w:rPr>
      </w:pPr>
      <w:r>
        <w:t>Arguments are most naturally interpreted as inputs.</w:t>
      </w:r>
    </w:p>
    <w:p w14:paraId="17698D99" w14:textId="00693967" w:rsidR="00213C99" w:rsidRPr="00213C99" w:rsidRDefault="00213C99" w:rsidP="00213C99">
      <w:pPr>
        <w:pStyle w:val="ListParagraph"/>
        <w:numPr>
          <w:ilvl w:val="0"/>
          <w:numId w:val="1"/>
        </w:numPr>
        <w:jc w:val="both"/>
        <w:rPr>
          <w:b/>
        </w:rPr>
      </w:pPr>
      <w:r>
        <w:t>Double-take on an argument is actually an output.</w:t>
      </w:r>
    </w:p>
    <w:p w14:paraId="0C300762" w14:textId="5FCBE35B" w:rsidR="00213C99" w:rsidRPr="00213C99" w:rsidRDefault="00213C99" w:rsidP="00213C99">
      <w:pPr>
        <w:pStyle w:val="ListParagraph"/>
        <w:numPr>
          <w:ilvl w:val="0"/>
          <w:numId w:val="1"/>
        </w:numPr>
        <w:jc w:val="both"/>
        <w:rPr>
          <w:b/>
        </w:rPr>
      </w:pPr>
      <w:r>
        <w:t>Output arguments should be avoided.</w:t>
      </w:r>
    </w:p>
    <w:p w14:paraId="2BDE0A14" w14:textId="580966BD" w:rsidR="00213C99" w:rsidRDefault="00213C99" w:rsidP="00213C99">
      <w:pPr>
        <w:jc w:val="both"/>
        <w:rPr>
          <w:b/>
        </w:rPr>
      </w:pPr>
    </w:p>
    <w:p w14:paraId="7BB74CD8" w14:textId="27C2DA15" w:rsidR="00790ED4" w:rsidRDefault="00790ED4" w:rsidP="00213C99">
      <w:pPr>
        <w:jc w:val="both"/>
        <w:rPr>
          <w:b/>
        </w:rPr>
      </w:pPr>
      <w:r>
        <w:rPr>
          <w:b/>
        </w:rPr>
        <w:t>Command Query Separation</w:t>
      </w:r>
    </w:p>
    <w:p w14:paraId="79351ECF" w14:textId="2677C75D" w:rsidR="00790ED4" w:rsidRPr="00790ED4" w:rsidRDefault="00790ED4" w:rsidP="00790ED4">
      <w:pPr>
        <w:pStyle w:val="ListParagraph"/>
        <w:numPr>
          <w:ilvl w:val="0"/>
          <w:numId w:val="1"/>
        </w:numPr>
        <w:jc w:val="both"/>
        <w:rPr>
          <w:b/>
        </w:rPr>
      </w:pPr>
      <w:r>
        <w:t>Functions should either do or answer something but not both.</w:t>
      </w:r>
    </w:p>
    <w:p w14:paraId="5C280E7B" w14:textId="676E20C7" w:rsidR="00790ED4" w:rsidRPr="00790ED4" w:rsidRDefault="00790ED4" w:rsidP="00790ED4">
      <w:pPr>
        <w:pStyle w:val="ListParagraph"/>
        <w:numPr>
          <w:ilvl w:val="0"/>
          <w:numId w:val="1"/>
        </w:numPr>
        <w:jc w:val="both"/>
        <w:rPr>
          <w:b/>
        </w:rPr>
      </w:pPr>
      <w:r>
        <w:t>Doing both leads to confusion.</w:t>
      </w:r>
    </w:p>
    <w:p w14:paraId="06EC7319" w14:textId="17C6BF26" w:rsidR="00790ED4" w:rsidRPr="00790ED4" w:rsidRDefault="00790ED4" w:rsidP="00790ED4">
      <w:pPr>
        <w:pStyle w:val="ListParagraph"/>
        <w:numPr>
          <w:ilvl w:val="0"/>
          <w:numId w:val="1"/>
        </w:numPr>
        <w:jc w:val="both"/>
        <w:rPr>
          <w:b/>
        </w:rPr>
      </w:pPr>
      <w:r>
        <w:t>To prevent confusion, separate the command from the query.</w:t>
      </w:r>
    </w:p>
    <w:p w14:paraId="3E9FCECD" w14:textId="5DA32474" w:rsidR="00790ED4" w:rsidRDefault="00790ED4" w:rsidP="00790ED4">
      <w:pPr>
        <w:jc w:val="both"/>
        <w:rPr>
          <w:b/>
        </w:rPr>
      </w:pPr>
    </w:p>
    <w:p w14:paraId="56BA6B67" w14:textId="397E7203" w:rsidR="00790ED4" w:rsidRDefault="00790ED4" w:rsidP="00790ED4">
      <w:pPr>
        <w:jc w:val="both"/>
        <w:rPr>
          <w:b/>
        </w:rPr>
      </w:pPr>
      <w:r>
        <w:rPr>
          <w:b/>
        </w:rPr>
        <w:t>Prefer Exceptions to Returning Error Codes</w:t>
      </w:r>
    </w:p>
    <w:p w14:paraId="6E7DAF61" w14:textId="4543C38D" w:rsidR="00790ED4" w:rsidRPr="00790ED4" w:rsidRDefault="00790ED4" w:rsidP="00790ED4">
      <w:pPr>
        <w:pStyle w:val="ListParagraph"/>
        <w:numPr>
          <w:ilvl w:val="0"/>
          <w:numId w:val="1"/>
        </w:numPr>
        <w:jc w:val="both"/>
        <w:rPr>
          <w:b/>
        </w:rPr>
      </w:pPr>
      <w:r>
        <w:lastRenderedPageBreak/>
        <w:t>Returning error codes from command functions is a subtle violation of command query separation.</w:t>
      </w:r>
    </w:p>
    <w:p w14:paraId="53B1E265" w14:textId="0B8817A9" w:rsidR="00790ED4" w:rsidRPr="00790ED4" w:rsidRDefault="00790ED4" w:rsidP="00790ED4">
      <w:pPr>
        <w:pStyle w:val="ListParagraph"/>
        <w:numPr>
          <w:ilvl w:val="0"/>
          <w:numId w:val="1"/>
        </w:numPr>
        <w:jc w:val="both"/>
        <w:rPr>
          <w:b/>
        </w:rPr>
      </w:pPr>
      <w:r>
        <w:t>It promotes commands being used as expressions in the predicates of if statements.</w:t>
      </w:r>
    </w:p>
    <w:p w14:paraId="7F005C79" w14:textId="084C1126" w:rsidR="00790ED4" w:rsidRPr="00790ED4" w:rsidRDefault="00790ED4" w:rsidP="00790ED4">
      <w:pPr>
        <w:pStyle w:val="ListParagraph"/>
        <w:numPr>
          <w:ilvl w:val="0"/>
          <w:numId w:val="1"/>
        </w:numPr>
        <w:jc w:val="both"/>
        <w:rPr>
          <w:b/>
        </w:rPr>
      </w:pPr>
      <w:r>
        <w:t>Using exceptions can be separated from the happy path code and can be simplified.</w:t>
      </w:r>
    </w:p>
    <w:p w14:paraId="693A9D38" w14:textId="029CE265" w:rsidR="00790ED4" w:rsidRDefault="00790ED4" w:rsidP="00790ED4">
      <w:pPr>
        <w:jc w:val="both"/>
        <w:rPr>
          <w:b/>
        </w:rPr>
      </w:pPr>
    </w:p>
    <w:p w14:paraId="102E6238" w14:textId="45539314" w:rsidR="00790ED4" w:rsidRDefault="00790ED4" w:rsidP="00790ED4">
      <w:pPr>
        <w:jc w:val="both"/>
        <w:rPr>
          <w:b/>
        </w:rPr>
      </w:pPr>
      <w:r>
        <w:rPr>
          <w:b/>
        </w:rPr>
        <w:t>Extract Try/Catch Blocks</w:t>
      </w:r>
    </w:p>
    <w:p w14:paraId="26CD76E4" w14:textId="076B52F7" w:rsidR="00790ED4" w:rsidRDefault="00790ED4" w:rsidP="00790ED4">
      <w:pPr>
        <w:pStyle w:val="ListParagraph"/>
        <w:numPr>
          <w:ilvl w:val="0"/>
          <w:numId w:val="1"/>
        </w:numPr>
        <w:jc w:val="both"/>
      </w:pPr>
      <w:r>
        <w:t>It confuses the structure of the code and mix error processing with normal processing.</w:t>
      </w:r>
    </w:p>
    <w:p w14:paraId="1529A98D" w14:textId="3B5A7EA9" w:rsidR="00790ED4" w:rsidRDefault="00790ED4" w:rsidP="00790ED4">
      <w:pPr>
        <w:jc w:val="both"/>
      </w:pPr>
    </w:p>
    <w:p w14:paraId="19B9E453" w14:textId="7CB6420A" w:rsidR="00790ED4" w:rsidRDefault="00790ED4" w:rsidP="00790ED4">
      <w:pPr>
        <w:jc w:val="both"/>
        <w:rPr>
          <w:b/>
        </w:rPr>
      </w:pPr>
      <w:r>
        <w:rPr>
          <w:b/>
        </w:rPr>
        <w:t>Error Handling is One Thing</w:t>
      </w:r>
    </w:p>
    <w:p w14:paraId="4F70A1CF" w14:textId="312CE1A3" w:rsidR="00790ED4" w:rsidRPr="00790ED4" w:rsidRDefault="00790ED4" w:rsidP="00790ED4">
      <w:pPr>
        <w:pStyle w:val="ListParagraph"/>
        <w:numPr>
          <w:ilvl w:val="0"/>
          <w:numId w:val="1"/>
        </w:numPr>
        <w:jc w:val="both"/>
        <w:rPr>
          <w:b/>
        </w:rPr>
      </w:pPr>
      <w:r>
        <w:t>A function that handles errors should do nothing else.</w:t>
      </w:r>
    </w:p>
    <w:p w14:paraId="21D8F6B8" w14:textId="77777777" w:rsidR="00790ED4" w:rsidRPr="00790ED4" w:rsidRDefault="00790ED4" w:rsidP="00790ED4">
      <w:pPr>
        <w:pStyle w:val="ListParagraph"/>
        <w:jc w:val="both"/>
        <w:rPr>
          <w:b/>
        </w:rPr>
      </w:pPr>
    </w:p>
    <w:p w14:paraId="42DEB7D4" w14:textId="1B7DB5C8" w:rsidR="00790ED4" w:rsidRDefault="00790ED4" w:rsidP="00790ED4">
      <w:pPr>
        <w:jc w:val="both"/>
        <w:rPr>
          <w:b/>
        </w:rPr>
      </w:pPr>
      <w:r>
        <w:rPr>
          <w:b/>
        </w:rPr>
        <w:t>Error.java Dependency Magnet</w:t>
      </w:r>
    </w:p>
    <w:p w14:paraId="40B37154" w14:textId="1541DCDB" w:rsidR="00790ED4" w:rsidRPr="00790ED4" w:rsidRDefault="00790ED4" w:rsidP="00790ED4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Returning error codes usually implies that there is some class or </w:t>
      </w:r>
      <w:proofErr w:type="spellStart"/>
      <w:r>
        <w:t>enum</w:t>
      </w:r>
      <w:proofErr w:type="spellEnd"/>
      <w:r>
        <w:t xml:space="preserve"> in which all the error codes are defined.</w:t>
      </w:r>
    </w:p>
    <w:p w14:paraId="1AC27130" w14:textId="207DE270" w:rsidR="00790ED4" w:rsidRDefault="00790ED4" w:rsidP="00790ED4">
      <w:pPr>
        <w:jc w:val="both"/>
        <w:rPr>
          <w:b/>
        </w:rPr>
      </w:pPr>
    </w:p>
    <w:p w14:paraId="186493FE" w14:textId="7CB2BB05" w:rsidR="00790ED4" w:rsidRDefault="00790ED4" w:rsidP="00790ED4">
      <w:pPr>
        <w:jc w:val="both"/>
        <w:rPr>
          <w:b/>
        </w:rPr>
      </w:pPr>
      <w:r>
        <w:rPr>
          <w:b/>
        </w:rPr>
        <w:t>Don’t Repeat Yourself</w:t>
      </w:r>
    </w:p>
    <w:p w14:paraId="6FBDB23D" w14:textId="729BD960" w:rsidR="00790ED4" w:rsidRPr="00790ED4" w:rsidRDefault="00790ED4" w:rsidP="00790ED4">
      <w:pPr>
        <w:pStyle w:val="ListParagraph"/>
        <w:numPr>
          <w:ilvl w:val="0"/>
          <w:numId w:val="1"/>
        </w:numPr>
        <w:jc w:val="both"/>
        <w:rPr>
          <w:b/>
        </w:rPr>
      </w:pPr>
      <w:r>
        <w:t>Duplication may be the root of all evil in software. It bloats the code and will require four-fold modification should the algorithm ever have to change.</w:t>
      </w:r>
    </w:p>
    <w:p w14:paraId="5FEF360D" w14:textId="4BBDBA62" w:rsidR="00790ED4" w:rsidRDefault="00790ED4" w:rsidP="00790ED4">
      <w:pPr>
        <w:jc w:val="both"/>
        <w:rPr>
          <w:b/>
        </w:rPr>
      </w:pPr>
    </w:p>
    <w:p w14:paraId="48A41452" w14:textId="4C05B0B0" w:rsidR="00790ED4" w:rsidRDefault="00790ED4" w:rsidP="00790ED4">
      <w:pPr>
        <w:jc w:val="both"/>
        <w:rPr>
          <w:b/>
        </w:rPr>
      </w:pPr>
      <w:r>
        <w:rPr>
          <w:b/>
        </w:rPr>
        <w:t>Structured Programming</w:t>
      </w:r>
    </w:p>
    <w:p w14:paraId="115835EB" w14:textId="122C473A" w:rsidR="00790ED4" w:rsidRPr="00747A71" w:rsidRDefault="00747A71" w:rsidP="00790ED4">
      <w:pPr>
        <w:pStyle w:val="ListParagraph"/>
        <w:numPr>
          <w:ilvl w:val="0"/>
          <w:numId w:val="1"/>
        </w:numPr>
        <w:jc w:val="both"/>
        <w:rPr>
          <w:b/>
        </w:rPr>
      </w:pPr>
      <w:r>
        <w:t>Every function, and every block within a function should have one entry and one exit.</w:t>
      </w:r>
    </w:p>
    <w:p w14:paraId="47B5268E" w14:textId="7A886402" w:rsidR="00747A71" w:rsidRDefault="00747A71" w:rsidP="00747A71">
      <w:pPr>
        <w:jc w:val="both"/>
        <w:rPr>
          <w:b/>
        </w:rPr>
      </w:pPr>
    </w:p>
    <w:p w14:paraId="5D718A39" w14:textId="67D0A351" w:rsidR="00747A71" w:rsidRDefault="00747A71" w:rsidP="00747A71">
      <w:pPr>
        <w:jc w:val="both"/>
        <w:rPr>
          <w:b/>
        </w:rPr>
      </w:pPr>
    </w:p>
    <w:p w14:paraId="53F662CF" w14:textId="41BC049F" w:rsidR="00747A71" w:rsidRDefault="00747A71" w:rsidP="00747A71">
      <w:pPr>
        <w:pStyle w:val="Heading1"/>
      </w:pPr>
      <w:r>
        <w:t xml:space="preserve">Chapter </w:t>
      </w:r>
      <w:r>
        <w:t>4</w:t>
      </w:r>
      <w:r>
        <w:t xml:space="preserve">: </w:t>
      </w:r>
      <w:r>
        <w:t>Comments</w:t>
      </w:r>
    </w:p>
    <w:p w14:paraId="650A28A4" w14:textId="51C61676" w:rsidR="00747A71" w:rsidRDefault="00747A71" w:rsidP="00747A71"/>
    <w:p w14:paraId="37588283" w14:textId="21D74190" w:rsidR="00747A71" w:rsidRPr="00747A71" w:rsidRDefault="00747A71" w:rsidP="00747A71">
      <w:pPr>
        <w:jc w:val="center"/>
      </w:pPr>
      <w:r>
        <w:t>SUMMARY</w:t>
      </w:r>
    </w:p>
    <w:p w14:paraId="2B243D7D" w14:textId="59FAEF94" w:rsidR="00747A71" w:rsidRDefault="00747A71" w:rsidP="00747A71"/>
    <w:p w14:paraId="0AC5D86F" w14:textId="77777777" w:rsidR="00747A71" w:rsidRPr="00747A71" w:rsidRDefault="00747A71" w:rsidP="00747A71">
      <w:pPr>
        <w:jc w:val="both"/>
      </w:pPr>
    </w:p>
    <w:p w14:paraId="56EB3B20" w14:textId="77777777" w:rsidR="00747A71" w:rsidRDefault="00747A71" w:rsidP="00747A71">
      <w:pPr>
        <w:jc w:val="both"/>
      </w:pPr>
      <w:r>
        <w:t>Comments in terms of programming are indications that states the overall purpose of a specific method. It compensates us from our failures to express ourselves in code. Without comments we cannot fully understand or express ourselves.</w:t>
      </w:r>
    </w:p>
    <w:p w14:paraId="7F2E94EA" w14:textId="77777777" w:rsidR="00747A71" w:rsidRDefault="00747A71" w:rsidP="00747A71">
      <w:pPr>
        <w:jc w:val="both"/>
      </w:pPr>
    </w:p>
    <w:p w14:paraId="4A1648DF" w14:textId="5ABC2B08" w:rsidR="00747A71" w:rsidRDefault="00747A71" w:rsidP="00747A71">
      <w:pPr>
        <w:jc w:val="both"/>
        <w:rPr>
          <w:b/>
        </w:rPr>
      </w:pPr>
      <w:r w:rsidRPr="00747A71">
        <w:rPr>
          <w:b/>
        </w:rPr>
        <w:t xml:space="preserve">Comments Do Not Make Up for Bad Code </w:t>
      </w:r>
    </w:p>
    <w:p w14:paraId="1FEA4033" w14:textId="6A466B82" w:rsidR="00A7508E" w:rsidRPr="00A7508E" w:rsidRDefault="00A7508E" w:rsidP="00747A71">
      <w:pPr>
        <w:pStyle w:val="ListParagraph"/>
        <w:numPr>
          <w:ilvl w:val="0"/>
          <w:numId w:val="1"/>
        </w:numPr>
        <w:jc w:val="both"/>
        <w:rPr>
          <w:b/>
        </w:rPr>
      </w:pPr>
      <w:r>
        <w:t>Clear and expressive code with few comments is far superior to cluttered and complex code with lots of comments.</w:t>
      </w:r>
    </w:p>
    <w:p w14:paraId="7FCBBB1A" w14:textId="1B6F8266" w:rsidR="00747A71" w:rsidRPr="00A7508E" w:rsidRDefault="00A7508E" w:rsidP="00747A71">
      <w:pPr>
        <w:pStyle w:val="ListParagraph"/>
        <w:numPr>
          <w:ilvl w:val="0"/>
          <w:numId w:val="1"/>
        </w:numPr>
        <w:jc w:val="both"/>
        <w:rPr>
          <w:b/>
        </w:rPr>
      </w:pPr>
      <w:r>
        <w:t>Instead of explaining what you have messed, try spend it cleaning the mess.</w:t>
      </w:r>
    </w:p>
    <w:p w14:paraId="3C480320" w14:textId="2A9754E3" w:rsidR="00A7508E" w:rsidRDefault="00A7508E" w:rsidP="00A7508E">
      <w:pPr>
        <w:jc w:val="both"/>
        <w:rPr>
          <w:b/>
        </w:rPr>
      </w:pPr>
    </w:p>
    <w:p w14:paraId="7C7EE107" w14:textId="507E0495" w:rsidR="00A7508E" w:rsidRDefault="00A7508E" w:rsidP="00A7508E">
      <w:pPr>
        <w:jc w:val="both"/>
        <w:rPr>
          <w:b/>
        </w:rPr>
      </w:pPr>
      <w:r>
        <w:rPr>
          <w:b/>
        </w:rPr>
        <w:t>Explain Yourself in Code</w:t>
      </w:r>
    </w:p>
    <w:p w14:paraId="51B30018" w14:textId="376BB6F6" w:rsidR="00A7508E" w:rsidRPr="00A7508E" w:rsidRDefault="00A7508E" w:rsidP="00A7508E">
      <w:pPr>
        <w:pStyle w:val="ListParagraph"/>
        <w:numPr>
          <w:ilvl w:val="0"/>
          <w:numId w:val="1"/>
        </w:numPr>
        <w:jc w:val="both"/>
        <w:rPr>
          <w:b/>
        </w:rPr>
      </w:pPr>
      <w:r>
        <w:t>To easily understand your code, explain it according to its intent.</w:t>
      </w:r>
    </w:p>
    <w:p w14:paraId="3A56C0FA" w14:textId="1C2F40B8" w:rsidR="00A7508E" w:rsidRDefault="00A7508E" w:rsidP="00A7508E">
      <w:pPr>
        <w:jc w:val="both"/>
        <w:rPr>
          <w:b/>
        </w:rPr>
      </w:pPr>
    </w:p>
    <w:p w14:paraId="5BD2A484" w14:textId="5972EF9C" w:rsidR="00A7508E" w:rsidRDefault="00A7508E" w:rsidP="00A7508E">
      <w:pPr>
        <w:jc w:val="both"/>
        <w:rPr>
          <w:b/>
        </w:rPr>
      </w:pPr>
      <w:r>
        <w:rPr>
          <w:b/>
        </w:rPr>
        <w:t>Good Comments</w:t>
      </w:r>
    </w:p>
    <w:p w14:paraId="79503B4F" w14:textId="5E901C96" w:rsidR="00A7508E" w:rsidRPr="00A7508E" w:rsidRDefault="00A7508E" w:rsidP="00A7508E">
      <w:pPr>
        <w:pStyle w:val="ListParagraph"/>
        <w:numPr>
          <w:ilvl w:val="0"/>
          <w:numId w:val="1"/>
        </w:numPr>
        <w:jc w:val="both"/>
        <w:rPr>
          <w:b/>
        </w:rPr>
      </w:pPr>
      <w:r>
        <w:t>G</w:t>
      </w:r>
      <w:r>
        <w:t>ood comment is the comment you found a way not to write</w:t>
      </w:r>
      <w:r>
        <w:t>.</w:t>
      </w:r>
    </w:p>
    <w:p w14:paraId="59A5A14C" w14:textId="2D25F6B5" w:rsidR="00A7508E" w:rsidRDefault="00A7508E" w:rsidP="00A7508E">
      <w:pPr>
        <w:jc w:val="both"/>
        <w:rPr>
          <w:b/>
        </w:rPr>
      </w:pPr>
      <w:r>
        <w:rPr>
          <w:b/>
        </w:rPr>
        <w:lastRenderedPageBreak/>
        <w:t>Legal Comments</w:t>
      </w:r>
    </w:p>
    <w:p w14:paraId="24764670" w14:textId="4472C165" w:rsidR="00A7508E" w:rsidRPr="00A7508E" w:rsidRDefault="00A7508E" w:rsidP="00A7508E">
      <w:pPr>
        <w:pStyle w:val="ListParagraph"/>
        <w:numPr>
          <w:ilvl w:val="0"/>
          <w:numId w:val="1"/>
        </w:numPr>
        <w:jc w:val="both"/>
        <w:rPr>
          <w:b/>
        </w:rPr>
      </w:pPr>
      <w:r>
        <w:t>Comments like this should not be contracts or legal tome</w:t>
      </w:r>
      <w:r>
        <w:t>s, refer to a standard license or other external document rather than putting it all in a comment.</w:t>
      </w:r>
    </w:p>
    <w:p w14:paraId="0172096D" w14:textId="77777777" w:rsidR="00A7508E" w:rsidRPr="00A7508E" w:rsidRDefault="00A7508E" w:rsidP="00A7508E">
      <w:pPr>
        <w:ind w:left="360"/>
        <w:jc w:val="both"/>
        <w:rPr>
          <w:b/>
        </w:rPr>
      </w:pPr>
    </w:p>
    <w:p w14:paraId="7C4332D1" w14:textId="3B55F164" w:rsidR="00A7508E" w:rsidRDefault="00A7508E" w:rsidP="00A7508E">
      <w:pPr>
        <w:jc w:val="both"/>
        <w:rPr>
          <w:b/>
        </w:rPr>
      </w:pPr>
      <w:r>
        <w:rPr>
          <w:b/>
        </w:rPr>
        <w:t>Informative Comments</w:t>
      </w:r>
    </w:p>
    <w:p w14:paraId="6B1A4E56" w14:textId="37B81B6A" w:rsidR="00A7508E" w:rsidRPr="00A7508E" w:rsidRDefault="00A7508E" w:rsidP="00A7508E">
      <w:pPr>
        <w:pStyle w:val="ListParagraph"/>
        <w:numPr>
          <w:ilvl w:val="0"/>
          <w:numId w:val="1"/>
        </w:numPr>
        <w:jc w:val="both"/>
        <w:rPr>
          <w:b/>
        </w:rPr>
      </w:pPr>
      <w:r>
        <w:t>It is better to use the name of the function to convey the information where possible.</w:t>
      </w:r>
    </w:p>
    <w:p w14:paraId="2D0077B8" w14:textId="5C194B78" w:rsidR="00A7508E" w:rsidRDefault="00A7508E" w:rsidP="00A7508E">
      <w:pPr>
        <w:jc w:val="both"/>
        <w:rPr>
          <w:b/>
        </w:rPr>
      </w:pPr>
    </w:p>
    <w:p w14:paraId="517118DA" w14:textId="43B52B2B" w:rsidR="00A7508E" w:rsidRDefault="00A7508E" w:rsidP="00A7508E">
      <w:pPr>
        <w:jc w:val="both"/>
        <w:rPr>
          <w:b/>
        </w:rPr>
      </w:pPr>
      <w:r>
        <w:rPr>
          <w:b/>
        </w:rPr>
        <w:t>Explanation of Intent</w:t>
      </w:r>
    </w:p>
    <w:p w14:paraId="75A841D0" w14:textId="432C5288" w:rsidR="00296B41" w:rsidRPr="00296B41" w:rsidRDefault="00296B41" w:rsidP="00A7508E">
      <w:pPr>
        <w:pStyle w:val="ListParagraph"/>
        <w:numPr>
          <w:ilvl w:val="0"/>
          <w:numId w:val="1"/>
        </w:numPr>
        <w:jc w:val="both"/>
        <w:rPr>
          <w:b/>
        </w:rPr>
      </w:pPr>
      <w:r>
        <w:t>The following figure is an example of a good explanation of intent.</w:t>
      </w:r>
    </w:p>
    <w:p w14:paraId="1845DDE0" w14:textId="65D66276" w:rsidR="00A7508E" w:rsidRPr="00A7508E" w:rsidRDefault="00296B41" w:rsidP="00296B41">
      <w:pPr>
        <w:pStyle w:val="ListParagraph"/>
        <w:jc w:val="center"/>
        <w:rPr>
          <w:b/>
        </w:rPr>
      </w:pPr>
      <w:r w:rsidRPr="00296B41">
        <w:rPr>
          <w:b/>
        </w:rPr>
        <w:drawing>
          <wp:anchor distT="0" distB="0" distL="114300" distR="114300" simplePos="0" relativeHeight="251658240" behindDoc="1" locked="0" layoutInCell="1" allowOverlap="1" wp14:anchorId="4F3B0215" wp14:editId="16A568E8">
            <wp:simplePos x="0" y="0"/>
            <wp:positionH relativeFrom="column">
              <wp:posOffset>704850</wp:posOffset>
            </wp:positionH>
            <wp:positionV relativeFrom="paragraph">
              <wp:posOffset>423545</wp:posOffset>
            </wp:positionV>
            <wp:extent cx="4419600" cy="1981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6B41">
        <w:drawing>
          <wp:inline distT="0" distB="0" distL="0" distR="0" wp14:anchorId="695B894A" wp14:editId="77AECC7F">
            <wp:extent cx="3324689" cy="41915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8D65" w14:textId="69106A7C" w:rsidR="00296B41" w:rsidRDefault="00296B41" w:rsidP="00296B41">
      <w:pPr>
        <w:jc w:val="center"/>
        <w:rPr>
          <w:b/>
        </w:rPr>
      </w:pPr>
    </w:p>
    <w:p w14:paraId="3B4A2E89" w14:textId="11E6FF21" w:rsidR="00296B41" w:rsidRDefault="00296B41" w:rsidP="00296B41">
      <w:pPr>
        <w:jc w:val="center"/>
        <w:rPr>
          <w:b/>
        </w:rPr>
      </w:pPr>
    </w:p>
    <w:p w14:paraId="69B9E412" w14:textId="6C8C4206" w:rsidR="00A7508E" w:rsidRDefault="00A7508E" w:rsidP="00296B41">
      <w:pPr>
        <w:jc w:val="center"/>
        <w:rPr>
          <w:b/>
        </w:rPr>
      </w:pPr>
    </w:p>
    <w:p w14:paraId="5BCDD55E" w14:textId="07945878" w:rsidR="00296B41" w:rsidRDefault="00296B41" w:rsidP="00296B41">
      <w:pPr>
        <w:jc w:val="center"/>
        <w:rPr>
          <w:b/>
        </w:rPr>
      </w:pPr>
    </w:p>
    <w:p w14:paraId="6112B4C8" w14:textId="25AE378C" w:rsidR="00296B41" w:rsidRDefault="00296B41" w:rsidP="00296B41">
      <w:pPr>
        <w:jc w:val="center"/>
        <w:rPr>
          <w:b/>
        </w:rPr>
      </w:pPr>
    </w:p>
    <w:p w14:paraId="2795B600" w14:textId="3573E40F" w:rsidR="00296B41" w:rsidRDefault="00296B41" w:rsidP="00296B41">
      <w:pPr>
        <w:jc w:val="center"/>
        <w:rPr>
          <w:b/>
        </w:rPr>
      </w:pPr>
    </w:p>
    <w:p w14:paraId="3A00E6EC" w14:textId="4FA7AC8C" w:rsidR="00296B41" w:rsidRDefault="00296B41" w:rsidP="00296B41">
      <w:pPr>
        <w:jc w:val="center"/>
        <w:rPr>
          <w:b/>
        </w:rPr>
      </w:pPr>
    </w:p>
    <w:p w14:paraId="6E935544" w14:textId="253B0CD0" w:rsidR="00296B41" w:rsidRDefault="00296B41" w:rsidP="00296B41">
      <w:pPr>
        <w:jc w:val="center"/>
        <w:rPr>
          <w:b/>
        </w:rPr>
      </w:pPr>
    </w:p>
    <w:p w14:paraId="65674BD2" w14:textId="46D4A356" w:rsidR="00296B41" w:rsidRDefault="00296B41" w:rsidP="00296B41">
      <w:pPr>
        <w:jc w:val="center"/>
        <w:rPr>
          <w:b/>
        </w:rPr>
      </w:pPr>
    </w:p>
    <w:p w14:paraId="668AF13B" w14:textId="7B556036" w:rsidR="00296B41" w:rsidRDefault="00296B41" w:rsidP="00296B41">
      <w:pPr>
        <w:jc w:val="center"/>
        <w:rPr>
          <w:b/>
        </w:rPr>
      </w:pPr>
    </w:p>
    <w:p w14:paraId="493CEEB1" w14:textId="78164AF4" w:rsidR="00296B41" w:rsidRDefault="00296B41" w:rsidP="00296B41">
      <w:pPr>
        <w:jc w:val="both"/>
        <w:rPr>
          <w:b/>
        </w:rPr>
      </w:pPr>
      <w:r>
        <w:rPr>
          <w:b/>
        </w:rPr>
        <w:t>Clarification</w:t>
      </w:r>
    </w:p>
    <w:p w14:paraId="0A466CA1" w14:textId="55B6E4F8" w:rsidR="00296B41" w:rsidRPr="00296B41" w:rsidRDefault="00296B41" w:rsidP="00296B41">
      <w:pPr>
        <w:pStyle w:val="ListParagraph"/>
        <w:numPr>
          <w:ilvl w:val="0"/>
          <w:numId w:val="1"/>
        </w:numPr>
        <w:jc w:val="both"/>
        <w:rPr>
          <w:b/>
        </w:rPr>
      </w:pPr>
      <w:r>
        <w:t>I</w:t>
      </w:r>
      <w:r>
        <w:t xml:space="preserve">t is better to find a way to make that argument or return value clear in its own right; but when </w:t>
      </w:r>
      <w:r>
        <w:t>it’s</w:t>
      </w:r>
      <w:r>
        <w:t xml:space="preserve"> part of the standard library, or in code that you cannot alter, then a helpful clarifying comment can be useful.</w:t>
      </w:r>
    </w:p>
    <w:p w14:paraId="647ADC6D" w14:textId="474C57DB" w:rsidR="00296B41" w:rsidRDefault="00296B41" w:rsidP="00296B41">
      <w:pPr>
        <w:jc w:val="both"/>
        <w:rPr>
          <w:b/>
        </w:rPr>
      </w:pPr>
    </w:p>
    <w:p w14:paraId="56D337E5" w14:textId="66352C8C" w:rsidR="00296B41" w:rsidRDefault="00296B41" w:rsidP="00296B41">
      <w:pPr>
        <w:jc w:val="both"/>
        <w:rPr>
          <w:b/>
        </w:rPr>
      </w:pPr>
      <w:r>
        <w:rPr>
          <w:b/>
        </w:rPr>
        <w:t>Warning of Consequences</w:t>
      </w:r>
    </w:p>
    <w:p w14:paraId="20FAF3EB" w14:textId="7C6416E2" w:rsidR="00296B41" w:rsidRPr="006B42B0" w:rsidRDefault="006B42B0" w:rsidP="00296B41">
      <w:pPr>
        <w:pStyle w:val="ListParagraph"/>
        <w:numPr>
          <w:ilvl w:val="0"/>
          <w:numId w:val="1"/>
        </w:numPr>
        <w:jc w:val="both"/>
        <w:rPr>
          <w:b/>
        </w:rPr>
      </w:pPr>
      <w:r>
        <w:t>Here is one of the examples to prevent some overly eager programmer from using a static initializer in the name of efficiency.</w:t>
      </w:r>
    </w:p>
    <w:p w14:paraId="26CEE9CB" w14:textId="6CF1BF31" w:rsidR="006B42B0" w:rsidRPr="006B42B0" w:rsidRDefault="006B42B0" w:rsidP="006B42B0">
      <w:pPr>
        <w:pStyle w:val="ListParagraph"/>
        <w:jc w:val="center"/>
        <w:rPr>
          <w:b/>
        </w:rPr>
        <w:pPrChange w:id="0" w:author="GOMEZ-DESKTOP" w:date="2023-02-11T11:44:00Z">
          <w:pPr>
            <w:pStyle w:val="ListParagraph"/>
            <w:jc w:val="both"/>
          </w:pPr>
        </w:pPrChange>
      </w:pPr>
      <w:r w:rsidRPr="006B42B0">
        <w:rPr>
          <w:b/>
        </w:rPr>
        <w:drawing>
          <wp:inline distT="0" distB="0" distL="0" distR="0" wp14:anchorId="1140A55A" wp14:editId="78142C8F">
            <wp:extent cx="4677428" cy="99073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A51C" w14:textId="38FE5300" w:rsidR="006B42B0" w:rsidRDefault="006B42B0" w:rsidP="006B42B0">
      <w:pPr>
        <w:jc w:val="both"/>
        <w:rPr>
          <w:ins w:id="1" w:author="GOMEZ-DESKTOP" w:date="2023-02-11T11:45:00Z"/>
          <w:b/>
        </w:rPr>
      </w:pPr>
    </w:p>
    <w:p w14:paraId="0FC2F3F4" w14:textId="087AFA62" w:rsidR="006B42B0" w:rsidRDefault="006B42B0" w:rsidP="006B42B0">
      <w:pPr>
        <w:jc w:val="both"/>
        <w:rPr>
          <w:ins w:id="2" w:author="GOMEZ-DESKTOP" w:date="2023-02-11T11:45:00Z"/>
          <w:b/>
        </w:rPr>
      </w:pPr>
      <w:ins w:id="3" w:author="GOMEZ-DESKTOP" w:date="2023-02-11T11:45:00Z">
        <w:r>
          <w:rPr>
            <w:b/>
          </w:rPr>
          <w:t>TODO Comments</w:t>
        </w:r>
      </w:ins>
    </w:p>
    <w:p w14:paraId="70E43227" w14:textId="226C5E95" w:rsidR="006B42B0" w:rsidRPr="00B02900" w:rsidRDefault="006B42B0" w:rsidP="006B42B0">
      <w:pPr>
        <w:pStyle w:val="ListParagraph"/>
        <w:numPr>
          <w:ilvl w:val="0"/>
          <w:numId w:val="1"/>
        </w:numPr>
        <w:jc w:val="both"/>
        <w:rPr>
          <w:ins w:id="4" w:author="GOMEZ-DESKTOP" w:date="2023-02-11T11:59:00Z"/>
          <w:b/>
          <w:rPrChange w:id="5" w:author="GOMEZ-DESKTOP" w:date="2023-02-11T11:59:00Z">
            <w:rPr>
              <w:ins w:id="6" w:author="GOMEZ-DESKTOP" w:date="2023-02-11T11:59:00Z"/>
            </w:rPr>
          </w:rPrChange>
        </w:rPr>
      </w:pPr>
      <w:ins w:id="7" w:author="GOMEZ-DESKTOP" w:date="2023-02-11T11:46:00Z">
        <w:r>
          <w:t>It explains why the function has a degenerate implementation and what that function’s future should be.</w:t>
        </w:r>
      </w:ins>
    </w:p>
    <w:p w14:paraId="32753147" w14:textId="3EC20B16" w:rsidR="00B02900" w:rsidRDefault="00B02900" w:rsidP="00B02900">
      <w:pPr>
        <w:jc w:val="both"/>
        <w:rPr>
          <w:ins w:id="8" w:author="GOMEZ-DESKTOP" w:date="2023-02-11T11:59:00Z"/>
          <w:b/>
        </w:rPr>
      </w:pPr>
    </w:p>
    <w:p w14:paraId="35302847" w14:textId="249655E6" w:rsidR="00B02900" w:rsidRDefault="00B02900" w:rsidP="00B02900">
      <w:pPr>
        <w:jc w:val="both"/>
        <w:rPr>
          <w:ins w:id="9" w:author="GOMEZ-DESKTOP" w:date="2023-02-11T11:59:00Z"/>
          <w:b/>
        </w:rPr>
      </w:pPr>
      <w:ins w:id="10" w:author="GOMEZ-DESKTOP" w:date="2023-02-11T11:59:00Z">
        <w:r>
          <w:rPr>
            <w:b/>
          </w:rPr>
          <w:t>Amplification</w:t>
        </w:r>
      </w:ins>
    </w:p>
    <w:p w14:paraId="366A30D2" w14:textId="298B0EE6" w:rsidR="00B02900" w:rsidRPr="00B02900" w:rsidRDefault="00B02900" w:rsidP="00B02900">
      <w:pPr>
        <w:pStyle w:val="ListParagraph"/>
        <w:numPr>
          <w:ilvl w:val="0"/>
          <w:numId w:val="1"/>
        </w:numPr>
        <w:jc w:val="both"/>
        <w:rPr>
          <w:ins w:id="11" w:author="GOMEZ-DESKTOP" w:date="2023-02-11T12:00:00Z"/>
          <w:b/>
          <w:rPrChange w:id="12" w:author="GOMEZ-DESKTOP" w:date="2023-02-11T12:00:00Z">
            <w:rPr>
              <w:ins w:id="13" w:author="GOMEZ-DESKTOP" w:date="2023-02-11T12:00:00Z"/>
            </w:rPr>
          </w:rPrChange>
        </w:rPr>
      </w:pPr>
      <w:ins w:id="14" w:author="GOMEZ-DESKTOP" w:date="2023-02-11T12:00:00Z">
        <w:r>
          <w:t>A comment may be used to amplify the importance of something that may otherwise seem inconsequential.</w:t>
        </w:r>
      </w:ins>
    </w:p>
    <w:p w14:paraId="56C76884" w14:textId="1E027278" w:rsidR="00B02900" w:rsidRDefault="00B02900" w:rsidP="00B02900">
      <w:pPr>
        <w:jc w:val="both"/>
        <w:rPr>
          <w:ins w:id="15" w:author="GOMEZ-DESKTOP" w:date="2023-02-11T12:00:00Z"/>
          <w:b/>
        </w:rPr>
      </w:pPr>
    </w:p>
    <w:p w14:paraId="5EEE2D73" w14:textId="4912B1C0" w:rsidR="00B02900" w:rsidRDefault="00B02900" w:rsidP="00B02900">
      <w:pPr>
        <w:jc w:val="both"/>
        <w:rPr>
          <w:ins w:id="16" w:author="GOMEZ-DESKTOP" w:date="2023-02-11T12:00:00Z"/>
          <w:b/>
        </w:rPr>
      </w:pPr>
      <w:proofErr w:type="spellStart"/>
      <w:ins w:id="17" w:author="GOMEZ-DESKTOP" w:date="2023-02-11T12:00:00Z">
        <w:r>
          <w:rPr>
            <w:b/>
          </w:rPr>
          <w:lastRenderedPageBreak/>
          <w:t>Javadocs</w:t>
        </w:r>
        <w:proofErr w:type="spellEnd"/>
        <w:r>
          <w:rPr>
            <w:b/>
          </w:rPr>
          <w:t xml:space="preserve"> in Public APIs</w:t>
        </w:r>
      </w:ins>
    </w:p>
    <w:p w14:paraId="6D39E159" w14:textId="34780A3C" w:rsidR="00B02900" w:rsidRPr="00B02900" w:rsidRDefault="00B02900" w:rsidP="00B02900">
      <w:pPr>
        <w:pStyle w:val="ListParagraph"/>
        <w:numPr>
          <w:ilvl w:val="0"/>
          <w:numId w:val="1"/>
        </w:numPr>
        <w:jc w:val="both"/>
        <w:rPr>
          <w:ins w:id="18" w:author="GOMEZ-DESKTOP" w:date="2023-02-11T12:01:00Z"/>
          <w:b/>
          <w:rPrChange w:id="19" w:author="GOMEZ-DESKTOP" w:date="2023-02-11T12:01:00Z">
            <w:rPr>
              <w:ins w:id="20" w:author="GOMEZ-DESKTOP" w:date="2023-02-11T12:01:00Z"/>
            </w:rPr>
          </w:rPrChange>
        </w:rPr>
      </w:pPr>
      <w:ins w:id="21" w:author="GOMEZ-DESKTOP" w:date="2023-02-11T12:01:00Z">
        <w:r>
          <w:t xml:space="preserve">If you are writing a public API, then you should certainly write good </w:t>
        </w:r>
        <w:proofErr w:type="spellStart"/>
        <w:r>
          <w:t>javadocs</w:t>
        </w:r>
        <w:proofErr w:type="spellEnd"/>
        <w:r>
          <w:t xml:space="preserve"> for it.</w:t>
        </w:r>
      </w:ins>
    </w:p>
    <w:p w14:paraId="7C2D737D" w14:textId="6B6E1CC6" w:rsidR="00B02900" w:rsidRDefault="00B02900" w:rsidP="00B02900">
      <w:pPr>
        <w:jc w:val="both"/>
        <w:rPr>
          <w:ins w:id="22" w:author="GOMEZ-DESKTOP" w:date="2023-02-11T12:01:00Z"/>
          <w:b/>
        </w:rPr>
      </w:pPr>
    </w:p>
    <w:p w14:paraId="7A52C852" w14:textId="5F7072E6" w:rsidR="00B02900" w:rsidRDefault="00B02900" w:rsidP="00B02900">
      <w:pPr>
        <w:jc w:val="both"/>
        <w:rPr>
          <w:ins w:id="23" w:author="GOMEZ-DESKTOP" w:date="2023-02-11T12:01:00Z"/>
          <w:b/>
        </w:rPr>
      </w:pPr>
      <w:ins w:id="24" w:author="GOMEZ-DESKTOP" w:date="2023-02-11T12:01:00Z">
        <w:r>
          <w:rPr>
            <w:b/>
          </w:rPr>
          <w:t>Bad Comments</w:t>
        </w:r>
      </w:ins>
    </w:p>
    <w:p w14:paraId="77F4BE8A" w14:textId="3D0164ED" w:rsidR="00B02900" w:rsidRPr="00B02900" w:rsidRDefault="00B02900" w:rsidP="00B02900">
      <w:pPr>
        <w:pStyle w:val="ListParagraph"/>
        <w:numPr>
          <w:ilvl w:val="0"/>
          <w:numId w:val="1"/>
        </w:numPr>
        <w:jc w:val="both"/>
        <w:rPr>
          <w:ins w:id="25" w:author="GOMEZ-DESKTOP" w:date="2023-02-11T12:02:00Z"/>
          <w:b/>
          <w:rPrChange w:id="26" w:author="GOMEZ-DESKTOP" w:date="2023-02-11T12:02:00Z">
            <w:rPr>
              <w:ins w:id="27" w:author="GOMEZ-DESKTOP" w:date="2023-02-11T12:02:00Z"/>
            </w:rPr>
          </w:rPrChange>
        </w:rPr>
      </w:pPr>
      <w:ins w:id="28" w:author="GOMEZ-DESKTOP" w:date="2023-02-11T12:01:00Z">
        <w:r>
          <w:t>Bad comments are crutches or excuses for poor code or justifications for insufficient decisions, amou</w:t>
        </w:r>
      </w:ins>
      <w:ins w:id="29" w:author="GOMEZ-DESKTOP" w:date="2023-02-11T12:02:00Z">
        <w:r>
          <w:t>nting to little more than the programmer talking to himself.</w:t>
        </w:r>
      </w:ins>
    </w:p>
    <w:p w14:paraId="71B9AD34" w14:textId="77777777" w:rsidR="00B02900" w:rsidRDefault="00B02900" w:rsidP="00B02900">
      <w:pPr>
        <w:jc w:val="both"/>
        <w:rPr>
          <w:ins w:id="30" w:author="GOMEZ-DESKTOP" w:date="2023-02-11T12:02:00Z"/>
          <w:b/>
        </w:rPr>
      </w:pPr>
    </w:p>
    <w:p w14:paraId="7989ABCA" w14:textId="7B368C56" w:rsidR="00B02900" w:rsidRDefault="00B02900" w:rsidP="00B02900">
      <w:pPr>
        <w:jc w:val="both"/>
        <w:rPr>
          <w:ins w:id="31" w:author="GOMEZ-DESKTOP" w:date="2023-02-11T12:02:00Z"/>
          <w:b/>
        </w:rPr>
      </w:pPr>
      <w:ins w:id="32" w:author="GOMEZ-DESKTOP" w:date="2023-02-11T12:02:00Z">
        <w:r>
          <w:rPr>
            <w:b/>
          </w:rPr>
          <w:t>Mumbling</w:t>
        </w:r>
      </w:ins>
    </w:p>
    <w:p w14:paraId="76B2C789" w14:textId="67FCCFCD" w:rsidR="00B02900" w:rsidRPr="00B02900" w:rsidRDefault="00B02900" w:rsidP="00B02900">
      <w:pPr>
        <w:pStyle w:val="ListParagraph"/>
        <w:numPr>
          <w:ilvl w:val="0"/>
          <w:numId w:val="1"/>
        </w:numPr>
        <w:jc w:val="both"/>
        <w:rPr>
          <w:ins w:id="33" w:author="GOMEZ-DESKTOP" w:date="2023-02-11T12:03:00Z"/>
          <w:b/>
          <w:rPrChange w:id="34" w:author="GOMEZ-DESKTOP" w:date="2023-02-11T12:03:00Z">
            <w:rPr>
              <w:ins w:id="35" w:author="GOMEZ-DESKTOP" w:date="2023-02-11T12:03:00Z"/>
            </w:rPr>
          </w:rPrChange>
        </w:rPr>
      </w:pPr>
      <w:ins w:id="36" w:author="GOMEZ-DESKTOP" w:date="2023-02-11T12:03:00Z">
        <w:r>
          <w:t>Any comment that forces you to look in another module for the meaning of that comment has failed to communicate to you and is not worth the bits it consumes.</w:t>
        </w:r>
      </w:ins>
    </w:p>
    <w:p w14:paraId="68BCD86B" w14:textId="22CEB473" w:rsidR="00B02900" w:rsidRDefault="00B02900" w:rsidP="00B02900">
      <w:pPr>
        <w:jc w:val="both"/>
        <w:rPr>
          <w:ins w:id="37" w:author="GOMEZ-DESKTOP" w:date="2023-02-11T12:04:00Z"/>
          <w:b/>
        </w:rPr>
      </w:pPr>
    </w:p>
    <w:p w14:paraId="6EED636F" w14:textId="3FF106A4" w:rsidR="00B02900" w:rsidRDefault="00B02900" w:rsidP="00B02900">
      <w:pPr>
        <w:jc w:val="both"/>
        <w:rPr>
          <w:ins w:id="38" w:author="GOMEZ-DESKTOP" w:date="2023-02-11T12:04:00Z"/>
          <w:b/>
        </w:rPr>
      </w:pPr>
      <w:ins w:id="39" w:author="GOMEZ-DESKTOP" w:date="2023-02-11T12:04:00Z">
        <w:r>
          <w:rPr>
            <w:b/>
          </w:rPr>
          <w:t>Redundant Comments</w:t>
        </w:r>
      </w:ins>
    </w:p>
    <w:p w14:paraId="1C989EB7" w14:textId="3EEFDD3C" w:rsidR="00B02900" w:rsidRPr="00B02900" w:rsidRDefault="00B02900" w:rsidP="00B02900">
      <w:pPr>
        <w:pStyle w:val="ListParagraph"/>
        <w:numPr>
          <w:ilvl w:val="0"/>
          <w:numId w:val="1"/>
        </w:numPr>
        <w:jc w:val="both"/>
        <w:rPr>
          <w:ins w:id="40" w:author="GOMEZ-DESKTOP" w:date="2023-02-11T12:06:00Z"/>
          <w:b/>
          <w:rPrChange w:id="41" w:author="GOMEZ-DESKTOP" w:date="2023-02-11T12:06:00Z">
            <w:rPr>
              <w:ins w:id="42" w:author="GOMEZ-DESKTOP" w:date="2023-02-11T12:06:00Z"/>
            </w:rPr>
          </w:rPrChange>
        </w:rPr>
      </w:pPr>
      <w:ins w:id="43" w:author="GOMEZ-DESKTOP" w:date="2023-02-11T12:05:00Z">
        <w:r>
          <w:t>Comments that is on repeat is not informative. It does not justify the code, or provide intent or rationale.</w:t>
        </w:r>
      </w:ins>
    </w:p>
    <w:p w14:paraId="1307128D" w14:textId="7C142B41" w:rsidR="00B02900" w:rsidRDefault="00B02900" w:rsidP="00B02900">
      <w:pPr>
        <w:jc w:val="both"/>
        <w:rPr>
          <w:ins w:id="44" w:author="GOMEZ-DESKTOP" w:date="2023-02-11T12:06:00Z"/>
          <w:b/>
        </w:rPr>
      </w:pPr>
    </w:p>
    <w:p w14:paraId="2CCC6403" w14:textId="46979DE3" w:rsidR="00B02900" w:rsidRDefault="00B02900" w:rsidP="00B02900">
      <w:pPr>
        <w:jc w:val="both"/>
        <w:rPr>
          <w:ins w:id="45" w:author="GOMEZ-DESKTOP" w:date="2023-02-11T12:06:00Z"/>
          <w:b/>
        </w:rPr>
      </w:pPr>
      <w:ins w:id="46" w:author="GOMEZ-DESKTOP" w:date="2023-02-11T12:06:00Z">
        <w:r>
          <w:rPr>
            <w:b/>
          </w:rPr>
          <w:t>Misleading Comments</w:t>
        </w:r>
      </w:ins>
    </w:p>
    <w:p w14:paraId="4190F17F" w14:textId="338C608D" w:rsidR="00B02900" w:rsidRPr="00D16CDB" w:rsidRDefault="00D16CDB" w:rsidP="00B02900">
      <w:pPr>
        <w:pStyle w:val="ListParagraph"/>
        <w:numPr>
          <w:ilvl w:val="0"/>
          <w:numId w:val="1"/>
        </w:numPr>
        <w:jc w:val="both"/>
        <w:rPr>
          <w:ins w:id="47" w:author="GOMEZ-DESKTOP" w:date="2023-02-11T12:10:00Z"/>
          <w:b/>
          <w:rPrChange w:id="48" w:author="GOMEZ-DESKTOP" w:date="2023-02-11T12:10:00Z">
            <w:rPr>
              <w:ins w:id="49" w:author="GOMEZ-DESKTOP" w:date="2023-02-11T12:10:00Z"/>
            </w:rPr>
          </w:rPrChange>
        </w:rPr>
      </w:pPr>
      <w:ins w:id="50" w:author="GOMEZ-DESKTOP" w:date="2023-02-11T12:08:00Z">
        <w:r>
          <w:t xml:space="preserve">The subtle bit of misinformation couched in a </w:t>
        </w:r>
      </w:ins>
      <w:ins w:id="51" w:author="GOMEZ-DESKTOP" w:date="2023-02-11T12:09:00Z">
        <w:r>
          <w:t>comment that is harder to read than the body of the code.</w:t>
        </w:r>
      </w:ins>
    </w:p>
    <w:p w14:paraId="2B60C3B0" w14:textId="284B3C9F" w:rsidR="00D16CDB" w:rsidRDefault="00D16CDB" w:rsidP="00D16CDB">
      <w:pPr>
        <w:jc w:val="both"/>
        <w:rPr>
          <w:ins w:id="52" w:author="GOMEZ-DESKTOP" w:date="2023-02-11T12:10:00Z"/>
          <w:b/>
        </w:rPr>
      </w:pPr>
    </w:p>
    <w:p w14:paraId="696155B5" w14:textId="04B94A53" w:rsidR="00D16CDB" w:rsidRDefault="00D16CDB" w:rsidP="00D16CDB">
      <w:pPr>
        <w:jc w:val="both"/>
        <w:rPr>
          <w:ins w:id="53" w:author="GOMEZ-DESKTOP" w:date="2023-02-11T12:10:00Z"/>
          <w:b/>
        </w:rPr>
      </w:pPr>
      <w:ins w:id="54" w:author="GOMEZ-DESKTOP" w:date="2023-02-11T12:10:00Z">
        <w:r>
          <w:rPr>
            <w:b/>
          </w:rPr>
          <w:t>Mandated Comments</w:t>
        </w:r>
      </w:ins>
    </w:p>
    <w:p w14:paraId="5364F85D" w14:textId="56074B98" w:rsidR="00D16CDB" w:rsidRPr="00D16CDB" w:rsidRDefault="00D16CDB" w:rsidP="00D16CDB">
      <w:pPr>
        <w:pStyle w:val="ListParagraph"/>
        <w:numPr>
          <w:ilvl w:val="0"/>
          <w:numId w:val="1"/>
        </w:numPr>
        <w:jc w:val="both"/>
        <w:rPr>
          <w:ins w:id="55" w:author="GOMEZ-DESKTOP" w:date="2023-02-11T12:10:00Z"/>
          <w:b/>
          <w:rPrChange w:id="56" w:author="GOMEZ-DESKTOP" w:date="2023-02-11T12:10:00Z">
            <w:rPr>
              <w:ins w:id="57" w:author="GOMEZ-DESKTOP" w:date="2023-02-11T12:10:00Z"/>
            </w:rPr>
          </w:rPrChange>
        </w:rPr>
      </w:pPr>
      <w:ins w:id="58" w:author="GOMEZ-DESKTOP" w:date="2023-02-11T12:10:00Z">
        <w:r>
          <w:t>Comments like this just clutter up the code, propagate lies, and lend to general confusion and disorganization</w:t>
        </w:r>
      </w:ins>
    </w:p>
    <w:p w14:paraId="70EBD75D" w14:textId="34009EF7" w:rsidR="00D16CDB" w:rsidRDefault="00D16CDB" w:rsidP="00D16CDB">
      <w:pPr>
        <w:jc w:val="both"/>
        <w:rPr>
          <w:ins w:id="59" w:author="GOMEZ-DESKTOP" w:date="2023-02-11T12:11:00Z"/>
          <w:b/>
        </w:rPr>
      </w:pPr>
    </w:p>
    <w:p w14:paraId="16DF4A3E" w14:textId="215D43C5" w:rsidR="00D16CDB" w:rsidRDefault="00D16CDB" w:rsidP="00D16CDB">
      <w:pPr>
        <w:jc w:val="both"/>
        <w:rPr>
          <w:ins w:id="60" w:author="GOMEZ-DESKTOP" w:date="2023-02-11T12:11:00Z"/>
          <w:b/>
        </w:rPr>
      </w:pPr>
      <w:ins w:id="61" w:author="GOMEZ-DESKTOP" w:date="2023-02-11T12:11:00Z">
        <w:r>
          <w:rPr>
            <w:b/>
          </w:rPr>
          <w:t>Journal Comments</w:t>
        </w:r>
      </w:ins>
    </w:p>
    <w:p w14:paraId="11FD913E" w14:textId="7FDBB49C" w:rsidR="00D16CDB" w:rsidRPr="00D16CDB" w:rsidRDefault="00D16CDB" w:rsidP="00D16CDB">
      <w:pPr>
        <w:pStyle w:val="ListParagraph"/>
        <w:numPr>
          <w:ilvl w:val="0"/>
          <w:numId w:val="1"/>
        </w:numPr>
        <w:jc w:val="both"/>
        <w:rPr>
          <w:ins w:id="62" w:author="GOMEZ-DESKTOP" w:date="2023-02-11T12:12:00Z"/>
          <w:b/>
          <w:rPrChange w:id="63" w:author="GOMEZ-DESKTOP" w:date="2023-02-11T12:12:00Z">
            <w:rPr>
              <w:ins w:id="64" w:author="GOMEZ-DESKTOP" w:date="2023-02-11T12:12:00Z"/>
            </w:rPr>
          </w:rPrChange>
        </w:rPr>
      </w:pPr>
      <w:ins w:id="65" w:author="GOMEZ-DESKTOP" w:date="2023-02-11T12:11:00Z">
        <w:r>
          <w:t>It is a process of adding a comment to the start of a module every</w:t>
        </w:r>
      </w:ins>
      <w:ins w:id="66" w:author="GOMEZ-DESKTOP" w:date="2023-02-11T12:12:00Z">
        <w:r>
          <w:t xml:space="preserve"> time they edit it.</w:t>
        </w:r>
      </w:ins>
    </w:p>
    <w:p w14:paraId="2AACBBF6" w14:textId="48264B27" w:rsidR="00D16CDB" w:rsidRPr="00D16CDB" w:rsidRDefault="00D16CDB" w:rsidP="00D16CDB">
      <w:pPr>
        <w:pStyle w:val="ListParagraph"/>
        <w:numPr>
          <w:ilvl w:val="0"/>
          <w:numId w:val="1"/>
        </w:numPr>
        <w:jc w:val="both"/>
        <w:rPr>
          <w:ins w:id="67" w:author="GOMEZ-DESKTOP" w:date="2023-02-11T12:12:00Z"/>
          <w:b/>
          <w:rPrChange w:id="68" w:author="GOMEZ-DESKTOP" w:date="2023-02-11T12:12:00Z">
            <w:rPr>
              <w:ins w:id="69" w:author="GOMEZ-DESKTOP" w:date="2023-02-11T12:12:00Z"/>
            </w:rPr>
          </w:rPrChange>
        </w:rPr>
      </w:pPr>
      <w:ins w:id="70" w:author="GOMEZ-DESKTOP" w:date="2023-02-11T12:12:00Z">
        <w:r>
          <w:t>Long journals are just more clutter to obfuscate the module.</w:t>
        </w:r>
      </w:ins>
    </w:p>
    <w:p w14:paraId="001DFE20" w14:textId="67C539D2" w:rsidR="00D16CDB" w:rsidRDefault="00D16CDB" w:rsidP="00D16CDB">
      <w:pPr>
        <w:jc w:val="both"/>
        <w:rPr>
          <w:ins w:id="71" w:author="GOMEZ-DESKTOP" w:date="2023-02-11T12:12:00Z"/>
          <w:b/>
        </w:rPr>
      </w:pPr>
    </w:p>
    <w:p w14:paraId="14482B2C" w14:textId="51EB3E45" w:rsidR="00D16CDB" w:rsidRDefault="00D16CDB" w:rsidP="00D16CDB">
      <w:pPr>
        <w:jc w:val="both"/>
        <w:rPr>
          <w:ins w:id="72" w:author="GOMEZ-DESKTOP" w:date="2023-02-11T12:12:00Z"/>
          <w:b/>
        </w:rPr>
      </w:pPr>
      <w:ins w:id="73" w:author="GOMEZ-DESKTOP" w:date="2023-02-11T12:12:00Z">
        <w:r>
          <w:rPr>
            <w:b/>
          </w:rPr>
          <w:t>Noise Comments</w:t>
        </w:r>
      </w:ins>
    </w:p>
    <w:p w14:paraId="48C0B136" w14:textId="1DF13BF5" w:rsidR="00D16CDB" w:rsidRPr="00D16CDB" w:rsidRDefault="00D16CDB" w:rsidP="00D16CDB">
      <w:pPr>
        <w:pStyle w:val="ListParagraph"/>
        <w:numPr>
          <w:ilvl w:val="0"/>
          <w:numId w:val="1"/>
        </w:numPr>
        <w:jc w:val="both"/>
        <w:rPr>
          <w:ins w:id="74" w:author="GOMEZ-DESKTOP" w:date="2023-02-11T12:13:00Z"/>
          <w:b/>
          <w:rPrChange w:id="75" w:author="GOMEZ-DESKTOP" w:date="2023-02-11T12:13:00Z">
            <w:rPr>
              <w:ins w:id="76" w:author="GOMEZ-DESKTOP" w:date="2023-02-11T12:13:00Z"/>
            </w:rPr>
          </w:rPrChange>
        </w:rPr>
      </w:pPr>
      <w:ins w:id="77" w:author="GOMEZ-DESKTOP" w:date="2023-02-11T12:12:00Z">
        <w:r>
          <w:t xml:space="preserve">It </w:t>
        </w:r>
      </w:ins>
      <w:ins w:id="78" w:author="GOMEZ-DESKTOP" w:date="2023-02-11T12:13:00Z">
        <w:r>
          <w:t>restates</w:t>
        </w:r>
      </w:ins>
      <w:ins w:id="79" w:author="GOMEZ-DESKTOP" w:date="2023-02-11T12:12:00Z">
        <w:r>
          <w:t xml:space="preserve"> the obvious and pro</w:t>
        </w:r>
      </w:ins>
      <w:ins w:id="80" w:author="GOMEZ-DESKTOP" w:date="2023-02-11T12:13:00Z">
        <w:r>
          <w:t>vide no new information.</w:t>
        </w:r>
      </w:ins>
    </w:p>
    <w:p w14:paraId="2C6F1B1A" w14:textId="21833AC2" w:rsidR="00D16CDB" w:rsidRDefault="00D16CDB" w:rsidP="00D16CDB">
      <w:pPr>
        <w:jc w:val="both"/>
        <w:rPr>
          <w:ins w:id="81" w:author="GOMEZ-DESKTOP" w:date="2023-02-11T12:13:00Z"/>
          <w:b/>
        </w:rPr>
      </w:pPr>
    </w:p>
    <w:p w14:paraId="4271F2C7" w14:textId="1050BD27" w:rsidR="00D16CDB" w:rsidRDefault="00D16CDB" w:rsidP="00D16CDB">
      <w:pPr>
        <w:jc w:val="both"/>
        <w:rPr>
          <w:ins w:id="82" w:author="GOMEZ-DESKTOP" w:date="2023-02-11T12:13:00Z"/>
          <w:b/>
        </w:rPr>
      </w:pPr>
      <w:ins w:id="83" w:author="GOMEZ-DESKTOP" w:date="2023-02-11T12:13:00Z">
        <w:r>
          <w:rPr>
            <w:b/>
          </w:rPr>
          <w:t>Scary Noise</w:t>
        </w:r>
      </w:ins>
    </w:p>
    <w:p w14:paraId="047537A5" w14:textId="2AEE25AC" w:rsidR="00D16CDB" w:rsidRPr="00D16CDB" w:rsidRDefault="00D16CDB" w:rsidP="00D16CDB">
      <w:pPr>
        <w:pStyle w:val="ListParagraph"/>
        <w:numPr>
          <w:ilvl w:val="0"/>
          <w:numId w:val="1"/>
        </w:numPr>
        <w:jc w:val="both"/>
        <w:rPr>
          <w:ins w:id="84" w:author="GOMEZ-DESKTOP" w:date="2023-02-11T12:14:00Z"/>
          <w:b/>
          <w:rPrChange w:id="85" w:author="GOMEZ-DESKTOP" w:date="2023-02-11T12:14:00Z">
            <w:rPr>
              <w:ins w:id="86" w:author="GOMEZ-DESKTOP" w:date="2023-02-11T12:14:00Z"/>
            </w:rPr>
          </w:rPrChange>
        </w:rPr>
      </w:pPr>
      <w:ins w:id="87" w:author="GOMEZ-DESKTOP" w:date="2023-02-11T12:14:00Z">
        <w:r>
          <w:t xml:space="preserve">Comments that are </w:t>
        </w:r>
      </w:ins>
      <w:ins w:id="88" w:author="GOMEZ-DESKTOP" w:date="2023-02-11T12:13:00Z">
        <w:r>
          <w:t>written out of some misplaced desire to provide documentation</w:t>
        </w:r>
      </w:ins>
      <w:ins w:id="89" w:author="GOMEZ-DESKTOP" w:date="2023-02-11T12:14:00Z">
        <w:r>
          <w:t>.</w:t>
        </w:r>
      </w:ins>
    </w:p>
    <w:p w14:paraId="0D27FFB8" w14:textId="2AE2C50F" w:rsidR="00D16CDB" w:rsidRDefault="00D16CDB" w:rsidP="00D16CDB">
      <w:pPr>
        <w:jc w:val="both"/>
        <w:rPr>
          <w:ins w:id="90" w:author="GOMEZ-DESKTOP" w:date="2023-02-11T12:14:00Z"/>
          <w:b/>
        </w:rPr>
      </w:pPr>
    </w:p>
    <w:p w14:paraId="2FDE43FF" w14:textId="5425EF78" w:rsidR="00D16CDB" w:rsidRDefault="00D16CDB" w:rsidP="00D16CDB">
      <w:pPr>
        <w:jc w:val="both"/>
        <w:rPr>
          <w:ins w:id="91" w:author="GOMEZ-DESKTOP" w:date="2023-02-11T12:16:00Z"/>
          <w:b/>
        </w:rPr>
      </w:pPr>
      <w:ins w:id="92" w:author="GOMEZ-DESKTOP" w:date="2023-02-11T12:14:00Z">
        <w:r>
          <w:rPr>
            <w:b/>
          </w:rPr>
          <w:t>Don’t Use a Comment When You Can Use a Function or a Variable</w:t>
        </w:r>
      </w:ins>
    </w:p>
    <w:p w14:paraId="4E60BA91" w14:textId="379DF030" w:rsidR="00D16CDB" w:rsidRPr="00D16CDB" w:rsidRDefault="00D16CDB" w:rsidP="00D16CDB">
      <w:pPr>
        <w:pStyle w:val="ListParagraph"/>
        <w:numPr>
          <w:ilvl w:val="0"/>
          <w:numId w:val="1"/>
        </w:numPr>
        <w:jc w:val="both"/>
        <w:rPr>
          <w:ins w:id="93" w:author="GOMEZ-DESKTOP" w:date="2023-02-11T12:17:00Z"/>
          <w:b/>
          <w:rPrChange w:id="94" w:author="GOMEZ-DESKTOP" w:date="2023-02-11T12:17:00Z">
            <w:rPr>
              <w:ins w:id="95" w:author="GOMEZ-DESKTOP" w:date="2023-02-11T12:17:00Z"/>
            </w:rPr>
          </w:rPrChange>
        </w:rPr>
      </w:pPr>
      <w:ins w:id="96" w:author="GOMEZ-DESKTOP" w:date="2023-02-11T12:17:00Z">
        <w:r>
          <w:t>Example of this is</w:t>
        </w:r>
      </w:ins>
      <w:ins w:id="97" w:author="GOMEZ-DESKTOP" w:date="2023-02-11T12:18:00Z">
        <w:r>
          <w:t>:</w:t>
        </w:r>
      </w:ins>
    </w:p>
    <w:p w14:paraId="40169D16" w14:textId="7C6F366B" w:rsidR="00D16CDB" w:rsidRDefault="00D16CDB" w:rsidP="00D16CDB">
      <w:pPr>
        <w:pStyle w:val="ListParagraph"/>
        <w:jc w:val="center"/>
        <w:rPr>
          <w:ins w:id="98" w:author="GOMEZ-DESKTOP" w:date="2023-02-11T12:17:00Z"/>
          <w:b/>
        </w:rPr>
      </w:pPr>
      <w:ins w:id="99" w:author="GOMEZ-DESKTOP" w:date="2023-02-11T12:17:00Z">
        <w:r w:rsidRPr="00D16CDB">
          <w:rPr>
            <w:b/>
          </w:rPr>
          <w:drawing>
            <wp:inline distT="0" distB="0" distL="0" distR="0" wp14:anchorId="34E654F0" wp14:editId="03555A20">
              <wp:extent cx="4344006" cy="476316"/>
              <wp:effectExtent l="0" t="0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44006" cy="4763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1879AF0" w14:textId="411433A2" w:rsidR="00D16CDB" w:rsidRDefault="00D16CDB" w:rsidP="00D16CDB">
      <w:pPr>
        <w:pStyle w:val="ListParagraph"/>
        <w:jc w:val="both"/>
        <w:rPr>
          <w:ins w:id="100" w:author="GOMEZ-DESKTOP" w:date="2023-02-11T12:18:00Z"/>
        </w:rPr>
      </w:pPr>
      <w:ins w:id="101" w:author="GOMEZ-DESKTOP" w:date="2023-02-11T12:18:00Z">
        <w:r>
          <w:t>When you can use this instead:</w:t>
        </w:r>
      </w:ins>
    </w:p>
    <w:p w14:paraId="0DA21908" w14:textId="1EA70068" w:rsidR="00D16CDB" w:rsidRPr="00D16CDB" w:rsidRDefault="00D16CDB" w:rsidP="00D16CDB">
      <w:pPr>
        <w:pStyle w:val="ListParagraph"/>
        <w:jc w:val="center"/>
        <w:rPr>
          <w:ins w:id="102" w:author="GOMEZ-DESKTOP" w:date="2023-02-11T12:18:00Z"/>
          <w:rPrChange w:id="103" w:author="GOMEZ-DESKTOP" w:date="2023-02-11T12:18:00Z">
            <w:rPr>
              <w:ins w:id="104" w:author="GOMEZ-DESKTOP" w:date="2023-02-11T12:18:00Z"/>
              <w:b/>
            </w:rPr>
          </w:rPrChange>
        </w:rPr>
        <w:pPrChange w:id="105" w:author="GOMEZ-DESKTOP" w:date="2023-02-11T12:18:00Z">
          <w:pPr>
            <w:jc w:val="both"/>
          </w:pPr>
        </w:pPrChange>
      </w:pPr>
      <w:ins w:id="106" w:author="GOMEZ-DESKTOP" w:date="2023-02-11T12:18:00Z">
        <w:r w:rsidRPr="00D16CDB">
          <w:drawing>
            <wp:inline distT="0" distB="0" distL="0" distR="0" wp14:anchorId="1A32D99D" wp14:editId="2BD30A91">
              <wp:extent cx="3667637" cy="390580"/>
              <wp:effectExtent l="0" t="0" r="0" b="9525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67637" cy="3905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76B7A4D" w14:textId="46678D3C" w:rsidR="00D16CDB" w:rsidRDefault="00D16CDB" w:rsidP="00D16CDB">
      <w:pPr>
        <w:jc w:val="both"/>
        <w:rPr>
          <w:ins w:id="107" w:author="GOMEZ-DESKTOP" w:date="2023-02-11T12:18:00Z"/>
          <w:b/>
        </w:rPr>
      </w:pPr>
      <w:ins w:id="108" w:author="GOMEZ-DESKTOP" w:date="2023-02-11T12:17:00Z">
        <w:r>
          <w:rPr>
            <w:b/>
          </w:rPr>
          <w:t>Position Markers</w:t>
        </w:r>
      </w:ins>
    </w:p>
    <w:p w14:paraId="377756C3" w14:textId="2CD20998" w:rsidR="00935F23" w:rsidRPr="00935F23" w:rsidRDefault="00935F23" w:rsidP="00935F23">
      <w:pPr>
        <w:pStyle w:val="ListParagraph"/>
        <w:numPr>
          <w:ilvl w:val="0"/>
          <w:numId w:val="1"/>
        </w:numPr>
        <w:jc w:val="both"/>
        <w:rPr>
          <w:ins w:id="109" w:author="GOMEZ-DESKTOP" w:date="2023-02-11T12:19:00Z"/>
          <w:b/>
          <w:rPrChange w:id="110" w:author="GOMEZ-DESKTOP" w:date="2023-02-11T12:19:00Z">
            <w:rPr>
              <w:ins w:id="111" w:author="GOMEZ-DESKTOP" w:date="2023-02-11T12:19:00Z"/>
            </w:rPr>
          </w:rPrChange>
        </w:rPr>
      </w:pPr>
      <w:ins w:id="112" w:author="GOMEZ-DESKTOP" w:date="2023-02-11T12:19:00Z">
        <w:r>
          <w:t>Position Markers are like banners and if you overuse banners, they will fall into the background noise and be ignored.</w:t>
        </w:r>
      </w:ins>
    </w:p>
    <w:p w14:paraId="10C6E9E2" w14:textId="40650227" w:rsidR="00935F23" w:rsidRDefault="00935F23" w:rsidP="00935F23">
      <w:pPr>
        <w:jc w:val="both"/>
        <w:rPr>
          <w:ins w:id="113" w:author="GOMEZ-DESKTOP" w:date="2023-02-11T12:19:00Z"/>
          <w:b/>
        </w:rPr>
      </w:pPr>
      <w:ins w:id="114" w:author="GOMEZ-DESKTOP" w:date="2023-02-11T12:19:00Z">
        <w:r>
          <w:rPr>
            <w:b/>
          </w:rPr>
          <w:lastRenderedPageBreak/>
          <w:t>Closing Brace Comments</w:t>
        </w:r>
      </w:ins>
    </w:p>
    <w:p w14:paraId="7E105A78" w14:textId="1CD81B45" w:rsidR="00935F23" w:rsidRPr="00935F23" w:rsidRDefault="00935F23" w:rsidP="00935F23">
      <w:pPr>
        <w:pStyle w:val="ListParagraph"/>
        <w:numPr>
          <w:ilvl w:val="0"/>
          <w:numId w:val="1"/>
        </w:numPr>
        <w:jc w:val="both"/>
        <w:rPr>
          <w:ins w:id="115" w:author="GOMEZ-DESKTOP" w:date="2023-02-11T12:21:00Z"/>
          <w:b/>
          <w:rPrChange w:id="116" w:author="GOMEZ-DESKTOP" w:date="2023-02-11T12:21:00Z">
            <w:rPr>
              <w:ins w:id="117" w:author="GOMEZ-DESKTOP" w:date="2023-02-11T12:21:00Z"/>
            </w:rPr>
          </w:rPrChange>
        </w:rPr>
      </w:pPr>
      <w:ins w:id="118" w:author="GOMEZ-DESKTOP" w:date="2023-02-11T12:20:00Z">
        <w:r>
          <w:t>I</w:t>
        </w:r>
        <w:r>
          <w:t>t serves only to clutter the kind of small and encapsulated functions that we prefer.</w:t>
        </w:r>
        <w:r>
          <w:t xml:space="preserve"> </w:t>
        </w:r>
        <w:proofErr w:type="gramStart"/>
        <w:r>
          <w:t>So</w:t>
        </w:r>
        <w:proofErr w:type="gramEnd"/>
        <w:r>
          <w:t xml:space="preserve"> if you find yourself wanting to mark your closing braces, try to shorten your functions instead</w:t>
        </w:r>
        <w:r>
          <w:t>.</w:t>
        </w:r>
      </w:ins>
    </w:p>
    <w:p w14:paraId="299AF617" w14:textId="72129B8E" w:rsidR="00935F23" w:rsidRDefault="00935F23" w:rsidP="00935F23">
      <w:pPr>
        <w:jc w:val="both"/>
        <w:rPr>
          <w:ins w:id="119" w:author="GOMEZ-DESKTOP" w:date="2023-02-11T12:21:00Z"/>
          <w:b/>
        </w:rPr>
      </w:pPr>
    </w:p>
    <w:p w14:paraId="4EE696B7" w14:textId="05E2E1B1" w:rsidR="00935F23" w:rsidRDefault="00935F23" w:rsidP="00935F23">
      <w:pPr>
        <w:jc w:val="both"/>
        <w:rPr>
          <w:ins w:id="120" w:author="GOMEZ-DESKTOP" w:date="2023-02-11T12:21:00Z"/>
          <w:b/>
        </w:rPr>
      </w:pPr>
      <w:ins w:id="121" w:author="GOMEZ-DESKTOP" w:date="2023-02-11T12:21:00Z">
        <w:r>
          <w:rPr>
            <w:b/>
          </w:rPr>
          <w:t>Attributions and Bylines</w:t>
        </w:r>
      </w:ins>
    </w:p>
    <w:p w14:paraId="6BF8EAC9" w14:textId="7DEBE891" w:rsidR="00935F23" w:rsidRPr="00935F23" w:rsidRDefault="00935F23" w:rsidP="00935F23">
      <w:pPr>
        <w:pStyle w:val="ListParagraph"/>
        <w:numPr>
          <w:ilvl w:val="0"/>
          <w:numId w:val="1"/>
        </w:numPr>
        <w:jc w:val="both"/>
        <w:rPr>
          <w:ins w:id="122" w:author="GOMEZ-DESKTOP" w:date="2023-02-11T12:21:00Z"/>
          <w:b/>
          <w:rPrChange w:id="123" w:author="GOMEZ-DESKTOP" w:date="2023-02-11T12:21:00Z">
            <w:rPr>
              <w:ins w:id="124" w:author="GOMEZ-DESKTOP" w:date="2023-02-11T12:21:00Z"/>
            </w:rPr>
          </w:rPrChange>
        </w:rPr>
      </w:pPr>
      <w:ins w:id="125" w:author="GOMEZ-DESKTOP" w:date="2023-02-11T12:21:00Z">
        <w:r>
          <w:t>There is no need to pollute the code with little bylines.</w:t>
        </w:r>
      </w:ins>
    </w:p>
    <w:p w14:paraId="5E45F205" w14:textId="2927EEFE" w:rsidR="00935F23" w:rsidRPr="00935F23" w:rsidRDefault="00935F23" w:rsidP="00935F23">
      <w:pPr>
        <w:pStyle w:val="ListParagraph"/>
        <w:numPr>
          <w:ilvl w:val="0"/>
          <w:numId w:val="1"/>
        </w:numPr>
        <w:jc w:val="both"/>
        <w:rPr>
          <w:ins w:id="126" w:author="GOMEZ-DESKTOP" w:date="2023-02-11T12:21:00Z"/>
          <w:b/>
          <w:rPrChange w:id="127" w:author="GOMEZ-DESKTOP" w:date="2023-02-11T12:21:00Z">
            <w:rPr>
              <w:ins w:id="128" w:author="GOMEZ-DESKTOP" w:date="2023-02-11T12:21:00Z"/>
            </w:rPr>
          </w:rPrChange>
        </w:rPr>
      </w:pPr>
      <w:ins w:id="129" w:author="GOMEZ-DESKTOP" w:date="2023-02-11T12:21:00Z">
        <w:r>
          <w:t>They tend to stay around for years and years, getting less and less accurate and relevant.</w:t>
        </w:r>
      </w:ins>
    </w:p>
    <w:p w14:paraId="77FC394B" w14:textId="77777777" w:rsidR="00935F23" w:rsidRPr="00935F23" w:rsidRDefault="00935F23" w:rsidP="00935F23">
      <w:pPr>
        <w:pStyle w:val="ListParagraph"/>
        <w:numPr>
          <w:ilvl w:val="0"/>
          <w:numId w:val="1"/>
        </w:numPr>
        <w:jc w:val="both"/>
        <w:rPr>
          <w:ins w:id="130" w:author="GOMEZ-DESKTOP" w:date="2023-02-11T12:22:00Z"/>
          <w:b/>
          <w:rPrChange w:id="131" w:author="GOMEZ-DESKTOP" w:date="2023-02-11T12:22:00Z">
            <w:rPr>
              <w:ins w:id="132" w:author="GOMEZ-DESKTOP" w:date="2023-02-11T12:22:00Z"/>
            </w:rPr>
          </w:rPrChange>
        </w:rPr>
      </w:pPr>
      <w:ins w:id="133" w:author="GOMEZ-DESKTOP" w:date="2023-02-11T12:22:00Z">
        <w:r>
          <w:t>Source code control system is a better place for this kind of information.</w:t>
        </w:r>
      </w:ins>
    </w:p>
    <w:p w14:paraId="2F7F6D1F" w14:textId="77777777" w:rsidR="00935F23" w:rsidRDefault="00935F23" w:rsidP="00935F23">
      <w:pPr>
        <w:jc w:val="both"/>
        <w:rPr>
          <w:ins w:id="134" w:author="GOMEZ-DESKTOP" w:date="2023-02-11T12:22:00Z"/>
        </w:rPr>
      </w:pPr>
    </w:p>
    <w:p w14:paraId="7C08571E" w14:textId="4DF5BE7B" w:rsidR="00935F23" w:rsidRDefault="00935F23" w:rsidP="00935F23">
      <w:pPr>
        <w:jc w:val="both"/>
        <w:rPr>
          <w:ins w:id="135" w:author="GOMEZ-DESKTOP" w:date="2023-02-11T12:22:00Z"/>
          <w:b/>
        </w:rPr>
      </w:pPr>
      <w:ins w:id="136" w:author="GOMEZ-DESKTOP" w:date="2023-02-11T12:22:00Z">
        <w:r w:rsidRPr="00935F23">
          <w:rPr>
            <w:b/>
            <w:rPrChange w:id="137" w:author="GOMEZ-DESKTOP" w:date="2023-02-11T12:22:00Z">
              <w:rPr/>
            </w:rPrChange>
          </w:rPr>
          <w:t xml:space="preserve">Commented-Out Code </w:t>
        </w:r>
      </w:ins>
    </w:p>
    <w:p w14:paraId="67994528" w14:textId="47FFCAFB" w:rsidR="00935F23" w:rsidRPr="00935F23" w:rsidRDefault="00935F23" w:rsidP="00935F23">
      <w:pPr>
        <w:pStyle w:val="ListParagraph"/>
        <w:numPr>
          <w:ilvl w:val="0"/>
          <w:numId w:val="1"/>
        </w:numPr>
        <w:jc w:val="both"/>
        <w:rPr>
          <w:ins w:id="138" w:author="GOMEZ-DESKTOP" w:date="2023-02-11T12:17:00Z"/>
          <w:b/>
          <w:rPrChange w:id="139" w:author="GOMEZ-DESKTOP" w:date="2023-02-11T12:22:00Z">
            <w:rPr>
              <w:ins w:id="140" w:author="GOMEZ-DESKTOP" w:date="2023-02-11T12:17:00Z"/>
            </w:rPr>
          </w:rPrChange>
        </w:rPr>
        <w:pPrChange w:id="141" w:author="GOMEZ-DESKTOP" w:date="2023-02-11T12:22:00Z">
          <w:pPr>
            <w:jc w:val="both"/>
          </w:pPr>
        </w:pPrChange>
      </w:pPr>
      <w:ins w:id="142" w:author="GOMEZ-DESKTOP" w:date="2023-02-11T12:23:00Z">
        <w:r>
          <w:t xml:space="preserve">It </w:t>
        </w:r>
        <w:r>
          <w:t>gathers like dregs at the bottom of a bad bottle of wine.</w:t>
        </w:r>
      </w:ins>
    </w:p>
    <w:p w14:paraId="78A9817A" w14:textId="3B1AE623" w:rsidR="00D16CDB" w:rsidRDefault="00D16CDB" w:rsidP="00D16CDB">
      <w:pPr>
        <w:jc w:val="both"/>
        <w:rPr>
          <w:ins w:id="143" w:author="GOMEZ-DESKTOP" w:date="2023-02-11T12:23:00Z"/>
          <w:b/>
        </w:rPr>
      </w:pPr>
    </w:p>
    <w:p w14:paraId="11FB9639" w14:textId="2BCE7758" w:rsidR="00935F23" w:rsidRDefault="00935F23" w:rsidP="00D16CDB">
      <w:pPr>
        <w:jc w:val="both"/>
        <w:rPr>
          <w:ins w:id="144" w:author="GOMEZ-DESKTOP" w:date="2023-02-11T12:23:00Z"/>
          <w:b/>
        </w:rPr>
      </w:pPr>
      <w:ins w:id="145" w:author="GOMEZ-DESKTOP" w:date="2023-02-11T12:23:00Z">
        <w:r>
          <w:rPr>
            <w:b/>
          </w:rPr>
          <w:t>HTML Comments</w:t>
        </w:r>
      </w:ins>
    </w:p>
    <w:p w14:paraId="2AC52317" w14:textId="31372D16" w:rsidR="00935F23" w:rsidRPr="00935F23" w:rsidRDefault="00935F23" w:rsidP="00935F23">
      <w:pPr>
        <w:pStyle w:val="ListParagraph"/>
        <w:numPr>
          <w:ilvl w:val="0"/>
          <w:numId w:val="1"/>
        </w:numPr>
        <w:jc w:val="both"/>
        <w:rPr>
          <w:ins w:id="146" w:author="GOMEZ-DESKTOP" w:date="2023-02-11T12:24:00Z"/>
          <w:b/>
          <w:rPrChange w:id="147" w:author="GOMEZ-DESKTOP" w:date="2023-02-11T12:24:00Z">
            <w:rPr>
              <w:ins w:id="148" w:author="GOMEZ-DESKTOP" w:date="2023-02-11T12:24:00Z"/>
            </w:rPr>
          </w:rPrChange>
        </w:rPr>
      </w:pPr>
      <w:ins w:id="149" w:author="GOMEZ-DESKTOP" w:date="2023-02-11T12:24:00Z">
        <w:r>
          <w:t>HTML in source code comments is an abomination, it makes the comments hard to read in the one place where they should be easy to read.</w:t>
        </w:r>
      </w:ins>
    </w:p>
    <w:p w14:paraId="2CC96EDF" w14:textId="7AF29A38" w:rsidR="00935F23" w:rsidRDefault="00935F23" w:rsidP="00935F23">
      <w:pPr>
        <w:jc w:val="both"/>
        <w:rPr>
          <w:ins w:id="150" w:author="GOMEZ-DESKTOP" w:date="2023-02-11T12:24:00Z"/>
          <w:b/>
        </w:rPr>
      </w:pPr>
    </w:p>
    <w:p w14:paraId="48134F21" w14:textId="36189C93" w:rsidR="00935F23" w:rsidRDefault="00935F23" w:rsidP="00935F23">
      <w:pPr>
        <w:jc w:val="both"/>
        <w:rPr>
          <w:ins w:id="151" w:author="GOMEZ-DESKTOP" w:date="2023-02-11T12:24:00Z"/>
          <w:b/>
        </w:rPr>
      </w:pPr>
      <w:ins w:id="152" w:author="GOMEZ-DESKTOP" w:date="2023-02-11T12:24:00Z">
        <w:r>
          <w:rPr>
            <w:b/>
          </w:rPr>
          <w:t>Nonlocal Information</w:t>
        </w:r>
      </w:ins>
    </w:p>
    <w:p w14:paraId="3AD8A449" w14:textId="26019A91" w:rsidR="00935F23" w:rsidRPr="00935F23" w:rsidRDefault="00935F23" w:rsidP="00935F23">
      <w:pPr>
        <w:pStyle w:val="ListParagraph"/>
        <w:numPr>
          <w:ilvl w:val="0"/>
          <w:numId w:val="1"/>
        </w:numPr>
        <w:jc w:val="both"/>
        <w:rPr>
          <w:ins w:id="153" w:author="GOMEZ-DESKTOP" w:date="2023-02-11T12:25:00Z"/>
          <w:b/>
          <w:rPrChange w:id="154" w:author="GOMEZ-DESKTOP" w:date="2023-02-11T12:25:00Z">
            <w:rPr>
              <w:ins w:id="155" w:author="GOMEZ-DESKTOP" w:date="2023-02-11T12:25:00Z"/>
            </w:rPr>
          </w:rPrChange>
        </w:rPr>
      </w:pPr>
      <w:ins w:id="156" w:author="GOMEZ-DESKTOP" w:date="2023-02-11T12:25:00Z">
        <w:r>
          <w:t>Don’t offer systemwide information in the context of a local comment</w:t>
        </w:r>
        <w:r>
          <w:t>.</w:t>
        </w:r>
      </w:ins>
    </w:p>
    <w:p w14:paraId="26938445" w14:textId="73ABE680" w:rsidR="00935F23" w:rsidRDefault="00935F23" w:rsidP="00935F23">
      <w:pPr>
        <w:jc w:val="both"/>
        <w:rPr>
          <w:ins w:id="157" w:author="GOMEZ-DESKTOP" w:date="2023-02-11T12:25:00Z"/>
          <w:b/>
        </w:rPr>
      </w:pPr>
    </w:p>
    <w:p w14:paraId="24B6AE8B" w14:textId="0B6B7303" w:rsidR="00935F23" w:rsidRDefault="00935F23" w:rsidP="00935F23">
      <w:pPr>
        <w:jc w:val="both"/>
        <w:rPr>
          <w:ins w:id="158" w:author="GOMEZ-DESKTOP" w:date="2023-02-11T12:25:00Z"/>
          <w:b/>
        </w:rPr>
      </w:pPr>
      <w:ins w:id="159" w:author="GOMEZ-DESKTOP" w:date="2023-02-11T12:25:00Z">
        <w:r>
          <w:rPr>
            <w:b/>
          </w:rPr>
          <w:t>Too Much Information</w:t>
        </w:r>
      </w:ins>
    </w:p>
    <w:p w14:paraId="3427FAE7" w14:textId="033E3850" w:rsidR="00935F23" w:rsidRPr="00935F23" w:rsidRDefault="00935F23" w:rsidP="00935F23">
      <w:pPr>
        <w:pStyle w:val="ListParagraph"/>
        <w:numPr>
          <w:ilvl w:val="0"/>
          <w:numId w:val="1"/>
        </w:numPr>
        <w:jc w:val="both"/>
        <w:rPr>
          <w:ins w:id="160" w:author="GOMEZ-DESKTOP" w:date="2023-02-11T12:25:00Z"/>
          <w:b/>
          <w:rPrChange w:id="161" w:author="GOMEZ-DESKTOP" w:date="2023-02-11T12:25:00Z">
            <w:rPr>
              <w:ins w:id="162" w:author="GOMEZ-DESKTOP" w:date="2023-02-11T12:25:00Z"/>
            </w:rPr>
          </w:rPrChange>
        </w:rPr>
      </w:pPr>
      <w:ins w:id="163" w:author="GOMEZ-DESKTOP" w:date="2023-02-11T12:25:00Z">
        <w:r>
          <w:t>Don’t put interesting historical discussions or irrelevant descriptions of details into your comments</w:t>
        </w:r>
        <w:r>
          <w:t>.</w:t>
        </w:r>
      </w:ins>
    </w:p>
    <w:p w14:paraId="0502FD14" w14:textId="0E698293" w:rsidR="00935F23" w:rsidRDefault="00935F23" w:rsidP="00935F23">
      <w:pPr>
        <w:jc w:val="both"/>
        <w:rPr>
          <w:ins w:id="164" w:author="GOMEZ-DESKTOP" w:date="2023-02-11T12:25:00Z"/>
          <w:b/>
        </w:rPr>
      </w:pPr>
    </w:p>
    <w:p w14:paraId="00C2F4CF" w14:textId="3F87989A" w:rsidR="00935F23" w:rsidRDefault="00935F23" w:rsidP="00935F23">
      <w:pPr>
        <w:jc w:val="both"/>
        <w:rPr>
          <w:ins w:id="165" w:author="GOMEZ-DESKTOP" w:date="2023-02-11T12:26:00Z"/>
          <w:b/>
        </w:rPr>
      </w:pPr>
      <w:proofErr w:type="spellStart"/>
      <w:ins w:id="166" w:author="GOMEZ-DESKTOP" w:date="2023-02-11T12:25:00Z">
        <w:r>
          <w:rPr>
            <w:b/>
          </w:rPr>
          <w:t>Inobviou</w:t>
        </w:r>
      </w:ins>
      <w:ins w:id="167" w:author="GOMEZ-DESKTOP" w:date="2023-02-11T12:26:00Z">
        <w:r>
          <w:rPr>
            <w:b/>
          </w:rPr>
          <w:t>s</w:t>
        </w:r>
        <w:proofErr w:type="spellEnd"/>
        <w:r>
          <w:rPr>
            <w:b/>
          </w:rPr>
          <w:t xml:space="preserve"> Connection</w:t>
        </w:r>
      </w:ins>
    </w:p>
    <w:p w14:paraId="4FF627F5" w14:textId="467DA97F" w:rsidR="00935F23" w:rsidRPr="00935F23" w:rsidRDefault="00935F23" w:rsidP="00935F23">
      <w:pPr>
        <w:pStyle w:val="ListParagraph"/>
        <w:numPr>
          <w:ilvl w:val="0"/>
          <w:numId w:val="1"/>
        </w:numPr>
        <w:jc w:val="both"/>
        <w:rPr>
          <w:ins w:id="168" w:author="GOMEZ-DESKTOP" w:date="2023-02-11T12:26:00Z"/>
          <w:b/>
          <w:rPrChange w:id="169" w:author="GOMEZ-DESKTOP" w:date="2023-02-11T12:26:00Z">
            <w:rPr>
              <w:ins w:id="170" w:author="GOMEZ-DESKTOP" w:date="2023-02-11T12:26:00Z"/>
            </w:rPr>
          </w:rPrChange>
        </w:rPr>
      </w:pPr>
      <w:ins w:id="171" w:author="GOMEZ-DESKTOP" w:date="2023-02-11T12:26:00Z">
        <w:r>
          <w:t>The connection between a comment and the code it describes should be obvious</w:t>
        </w:r>
        <w:r>
          <w:t>.</w:t>
        </w:r>
      </w:ins>
    </w:p>
    <w:p w14:paraId="5DDC4660" w14:textId="450C10E3" w:rsidR="00935F23" w:rsidRPr="00935F23" w:rsidRDefault="00935F23" w:rsidP="00935F23">
      <w:pPr>
        <w:pStyle w:val="ListParagraph"/>
        <w:numPr>
          <w:ilvl w:val="0"/>
          <w:numId w:val="1"/>
        </w:numPr>
        <w:jc w:val="both"/>
        <w:rPr>
          <w:ins w:id="172" w:author="GOMEZ-DESKTOP" w:date="2023-02-11T12:27:00Z"/>
          <w:b/>
          <w:rPrChange w:id="173" w:author="GOMEZ-DESKTOP" w:date="2023-02-11T12:27:00Z">
            <w:rPr>
              <w:ins w:id="174" w:author="GOMEZ-DESKTOP" w:date="2023-02-11T12:27:00Z"/>
            </w:rPr>
          </w:rPrChange>
        </w:rPr>
      </w:pPr>
      <w:ins w:id="175" w:author="GOMEZ-DESKTOP" w:date="2023-02-11T12:26:00Z">
        <w:r>
          <w:t>The comment and the code should be a</w:t>
        </w:r>
      </w:ins>
      <w:ins w:id="176" w:author="GOMEZ-DESKTOP" w:date="2023-02-11T12:27:00Z">
        <w:r>
          <w:t>ble to understand easily.</w:t>
        </w:r>
      </w:ins>
    </w:p>
    <w:p w14:paraId="7AF0BD10" w14:textId="056DD6D3" w:rsidR="00935F23" w:rsidRDefault="00935F23" w:rsidP="00935F23">
      <w:pPr>
        <w:jc w:val="both"/>
        <w:rPr>
          <w:ins w:id="177" w:author="GOMEZ-DESKTOP" w:date="2023-02-11T12:27:00Z"/>
          <w:b/>
        </w:rPr>
      </w:pPr>
    </w:p>
    <w:p w14:paraId="61D71FDC" w14:textId="63F64640" w:rsidR="00935F23" w:rsidRDefault="00935F23" w:rsidP="00935F23">
      <w:pPr>
        <w:jc w:val="both"/>
        <w:rPr>
          <w:ins w:id="178" w:author="GOMEZ-DESKTOP" w:date="2023-02-11T12:27:00Z"/>
          <w:b/>
        </w:rPr>
      </w:pPr>
      <w:ins w:id="179" w:author="GOMEZ-DESKTOP" w:date="2023-02-11T12:27:00Z">
        <w:r>
          <w:rPr>
            <w:b/>
          </w:rPr>
          <w:t>Function Headers</w:t>
        </w:r>
      </w:ins>
    </w:p>
    <w:p w14:paraId="79F1F843" w14:textId="64D7318C" w:rsidR="00935F23" w:rsidRPr="00935F23" w:rsidRDefault="00935F23" w:rsidP="00935F23">
      <w:pPr>
        <w:pStyle w:val="ListParagraph"/>
        <w:numPr>
          <w:ilvl w:val="0"/>
          <w:numId w:val="1"/>
        </w:numPr>
        <w:jc w:val="both"/>
        <w:rPr>
          <w:ins w:id="180" w:author="GOMEZ-DESKTOP" w:date="2023-02-11T12:27:00Z"/>
          <w:b/>
          <w:rPrChange w:id="181" w:author="GOMEZ-DESKTOP" w:date="2023-02-11T12:27:00Z">
            <w:rPr>
              <w:ins w:id="182" w:author="GOMEZ-DESKTOP" w:date="2023-02-11T12:27:00Z"/>
            </w:rPr>
          </w:rPrChange>
        </w:rPr>
      </w:pPr>
      <w:ins w:id="183" w:author="GOMEZ-DESKTOP" w:date="2023-02-11T12:27:00Z">
        <w:r>
          <w:t>Short functions don’t need much description. A well-chosen name for a small function that does one thing is usually better than a comment header.</w:t>
        </w:r>
      </w:ins>
    </w:p>
    <w:p w14:paraId="2E94BDA6" w14:textId="6539A63A" w:rsidR="00935F23" w:rsidRDefault="00935F23" w:rsidP="00935F23">
      <w:pPr>
        <w:jc w:val="both"/>
        <w:rPr>
          <w:ins w:id="184" w:author="GOMEZ-DESKTOP" w:date="2023-02-11T12:27:00Z"/>
          <w:b/>
        </w:rPr>
      </w:pPr>
    </w:p>
    <w:p w14:paraId="6FAAF2AF" w14:textId="7EC60486" w:rsidR="00935F23" w:rsidRDefault="00935F23" w:rsidP="00935F23">
      <w:pPr>
        <w:jc w:val="both"/>
        <w:rPr>
          <w:ins w:id="185" w:author="GOMEZ-DESKTOP" w:date="2023-02-11T12:27:00Z"/>
          <w:b/>
        </w:rPr>
      </w:pPr>
      <w:proofErr w:type="spellStart"/>
      <w:ins w:id="186" w:author="GOMEZ-DESKTOP" w:date="2023-02-11T12:27:00Z">
        <w:r>
          <w:rPr>
            <w:b/>
          </w:rPr>
          <w:t>Javadocs</w:t>
        </w:r>
        <w:proofErr w:type="spellEnd"/>
        <w:r>
          <w:rPr>
            <w:b/>
          </w:rPr>
          <w:t xml:space="preserve"> in Nonpublic Code</w:t>
        </w:r>
      </w:ins>
    </w:p>
    <w:p w14:paraId="0DA8891C" w14:textId="222CCFB7" w:rsidR="00935F23" w:rsidRPr="00935F23" w:rsidRDefault="00935F23" w:rsidP="00935F23">
      <w:pPr>
        <w:pStyle w:val="ListParagraph"/>
        <w:numPr>
          <w:ilvl w:val="0"/>
          <w:numId w:val="1"/>
        </w:numPr>
        <w:jc w:val="both"/>
        <w:rPr>
          <w:ins w:id="187" w:author="GOMEZ-DESKTOP" w:date="2023-02-11T12:28:00Z"/>
          <w:b/>
          <w:rPrChange w:id="188" w:author="GOMEZ-DESKTOP" w:date="2023-02-11T12:28:00Z">
            <w:rPr>
              <w:ins w:id="189" w:author="GOMEZ-DESKTOP" w:date="2023-02-11T12:28:00Z"/>
            </w:rPr>
          </w:rPrChange>
        </w:rPr>
      </w:pPr>
      <w:ins w:id="190" w:author="GOMEZ-DESKTOP" w:date="2023-02-11T12:28:00Z">
        <w:r>
          <w:t xml:space="preserve">Generating </w:t>
        </w:r>
        <w:proofErr w:type="spellStart"/>
        <w:r>
          <w:t>javadoc</w:t>
        </w:r>
        <w:proofErr w:type="spellEnd"/>
        <w:r>
          <w:t xml:space="preserve"> pages for the classes and functions inside a system is not generally useful, and the extra formality of the </w:t>
        </w:r>
        <w:proofErr w:type="spellStart"/>
        <w:r>
          <w:t>javadoc</w:t>
        </w:r>
        <w:proofErr w:type="spellEnd"/>
        <w:r>
          <w:t xml:space="preserve"> comments amounts to little more than cruft and distraction</w:t>
        </w:r>
        <w:r>
          <w:t>.</w:t>
        </w:r>
      </w:ins>
    </w:p>
    <w:p w14:paraId="2C2964F1" w14:textId="4803371D" w:rsidR="00935F23" w:rsidRDefault="00935F23" w:rsidP="00935F23">
      <w:pPr>
        <w:jc w:val="both"/>
        <w:rPr>
          <w:ins w:id="191" w:author="GOMEZ-DESKTOP" w:date="2023-02-11T12:28:00Z"/>
          <w:b/>
        </w:rPr>
      </w:pPr>
    </w:p>
    <w:p w14:paraId="3E661DF0" w14:textId="77777777" w:rsidR="00935F23" w:rsidRPr="00935F23" w:rsidRDefault="00935F23" w:rsidP="00935F23">
      <w:pPr>
        <w:jc w:val="both"/>
        <w:rPr>
          <w:ins w:id="192" w:author="GOMEZ-DESKTOP" w:date="2023-02-11T12:09:00Z"/>
          <w:b/>
          <w:rPrChange w:id="193" w:author="GOMEZ-DESKTOP" w:date="2023-02-11T12:28:00Z">
            <w:rPr>
              <w:ins w:id="194" w:author="GOMEZ-DESKTOP" w:date="2023-02-11T12:09:00Z"/>
            </w:rPr>
          </w:rPrChange>
        </w:rPr>
        <w:pPrChange w:id="195" w:author="GOMEZ-DESKTOP" w:date="2023-02-11T12:28:00Z">
          <w:pPr>
            <w:pStyle w:val="ListParagraph"/>
            <w:numPr>
              <w:numId w:val="1"/>
            </w:numPr>
            <w:ind w:hanging="360"/>
            <w:jc w:val="both"/>
          </w:pPr>
        </w:pPrChange>
      </w:pPr>
      <w:bookmarkStart w:id="196" w:name="_GoBack"/>
      <w:bookmarkEnd w:id="196"/>
    </w:p>
    <w:p w14:paraId="4B005E7D" w14:textId="534B7269" w:rsidR="00D16CDB" w:rsidRPr="00D16CDB" w:rsidRDefault="00D16CDB" w:rsidP="00D16CDB">
      <w:pPr>
        <w:jc w:val="both"/>
        <w:rPr>
          <w:ins w:id="197" w:author="GOMEZ-DESKTOP" w:date="2023-02-11T12:02:00Z"/>
          <w:b/>
          <w:rPrChange w:id="198" w:author="GOMEZ-DESKTOP" w:date="2023-02-11T12:09:00Z">
            <w:rPr>
              <w:ins w:id="199" w:author="GOMEZ-DESKTOP" w:date="2023-02-11T12:02:00Z"/>
            </w:rPr>
          </w:rPrChange>
        </w:rPr>
        <w:pPrChange w:id="200" w:author="GOMEZ-DESKTOP" w:date="2023-02-11T12:09:00Z">
          <w:pPr>
            <w:jc w:val="both"/>
          </w:pPr>
        </w:pPrChange>
      </w:pPr>
    </w:p>
    <w:p w14:paraId="55BD1F5A" w14:textId="77777777" w:rsidR="00B02900" w:rsidRPr="00B02900" w:rsidRDefault="00B02900" w:rsidP="00B02900">
      <w:pPr>
        <w:jc w:val="both"/>
        <w:rPr>
          <w:b/>
          <w:rPrChange w:id="201" w:author="GOMEZ-DESKTOP" w:date="2023-02-11T12:02:00Z">
            <w:rPr/>
          </w:rPrChange>
        </w:rPr>
        <w:pPrChange w:id="202" w:author="GOMEZ-DESKTOP" w:date="2023-02-11T12:02:00Z">
          <w:pPr>
            <w:jc w:val="both"/>
          </w:pPr>
        </w:pPrChange>
      </w:pPr>
    </w:p>
    <w:sectPr w:rsidR="00B02900" w:rsidRPr="00B029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53C8"/>
    <w:multiLevelType w:val="multilevel"/>
    <w:tmpl w:val="F02416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B10655"/>
    <w:multiLevelType w:val="multilevel"/>
    <w:tmpl w:val="5B80B5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B546E2"/>
    <w:multiLevelType w:val="multilevel"/>
    <w:tmpl w:val="204691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D4153D"/>
    <w:multiLevelType w:val="multilevel"/>
    <w:tmpl w:val="0C2446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F0414F"/>
    <w:multiLevelType w:val="multilevel"/>
    <w:tmpl w:val="61B267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E57898"/>
    <w:multiLevelType w:val="multilevel"/>
    <w:tmpl w:val="6D92D3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2E44FC"/>
    <w:multiLevelType w:val="multilevel"/>
    <w:tmpl w:val="73D073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OMEZ-DESKTOP">
    <w15:presenceInfo w15:providerId="Windows Live" w15:userId="233641cba1301f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337"/>
    <w:rsid w:val="00213C99"/>
    <w:rsid w:val="00296B41"/>
    <w:rsid w:val="0060463B"/>
    <w:rsid w:val="006B42B0"/>
    <w:rsid w:val="006E1DC0"/>
    <w:rsid w:val="00747A71"/>
    <w:rsid w:val="00790ED4"/>
    <w:rsid w:val="008B1D4F"/>
    <w:rsid w:val="00935F23"/>
    <w:rsid w:val="00A7508E"/>
    <w:rsid w:val="00B02900"/>
    <w:rsid w:val="00C53337"/>
    <w:rsid w:val="00D1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C5B5"/>
  <w15:docId w15:val="{5432E32F-5EEE-4013-8269-426E0FBD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046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7A71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GOMEZ-DESKTOP</cp:lastModifiedBy>
  <cp:revision>2</cp:revision>
  <dcterms:created xsi:type="dcterms:W3CDTF">2023-02-11T02:00:00Z</dcterms:created>
  <dcterms:modified xsi:type="dcterms:W3CDTF">2023-02-11T04:28:00Z</dcterms:modified>
</cp:coreProperties>
</file>